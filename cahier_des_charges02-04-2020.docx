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1CAD0" w14:textId="6B689823" w:rsidR="00D077E9" w:rsidRDefault="00D077E9" w:rsidP="00D70D02">
      <w:r>
        <w:rPr>
          <w:noProof/>
          <w:lang w:eastAsia="fr-FR"/>
        </w:rPr>
        <w:drawing>
          <wp:anchor distT="0" distB="0" distL="114300" distR="114300" simplePos="0" relativeHeight="251658240" behindDoc="1" locked="0" layoutInCell="1" allowOverlap="1" wp14:anchorId="281DF19C" wp14:editId="27235007">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AB1487" w14:textId="77777777" w:rsidTr="00AB02A7">
        <w:trPr>
          <w:trHeight w:val="1894"/>
        </w:trPr>
        <w:tc>
          <w:tcPr>
            <w:tcW w:w="5580" w:type="dxa"/>
            <w:tcBorders>
              <w:top w:val="nil"/>
              <w:left w:val="nil"/>
              <w:bottom w:val="nil"/>
              <w:right w:val="nil"/>
            </w:tcBorders>
          </w:tcPr>
          <w:p w14:paraId="73BE6C58" w14:textId="77777777" w:rsidR="00D077E9" w:rsidRDefault="00D077E9" w:rsidP="00AB02A7">
            <w:r>
              <w:rPr>
                <w:noProof/>
                <w:lang w:eastAsia="fr-FR"/>
              </w:rPr>
              <mc:AlternateContent>
                <mc:Choice Requires="wps">
                  <w:drawing>
                    <wp:inline distT="0" distB="0" distL="0" distR="0" wp14:anchorId="3E4121B3" wp14:editId="63B693B0">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E4121B3"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v:textbox>
                      <w10:anchorlock/>
                    </v:shape>
                  </w:pict>
                </mc:Fallback>
              </mc:AlternateContent>
            </w:r>
          </w:p>
          <w:p w14:paraId="6B4F638D" w14:textId="77777777" w:rsidR="00D077E9" w:rsidRDefault="00D077E9" w:rsidP="00AB02A7">
            <w:r>
              <w:rPr>
                <w:noProof/>
                <w:lang w:eastAsia="fr-FR"/>
              </w:rPr>
              <mc:AlternateContent>
                <mc:Choice Requires="wps">
                  <w:drawing>
                    <wp:inline distT="0" distB="0" distL="0" distR="0" wp14:anchorId="6E4CA199" wp14:editId="0CE0628C">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1CADCA"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383B9103" w14:textId="77777777" w:rsidTr="00270C80">
        <w:trPr>
          <w:trHeight w:val="7305"/>
        </w:trPr>
        <w:tc>
          <w:tcPr>
            <w:tcW w:w="5580" w:type="dxa"/>
            <w:tcBorders>
              <w:top w:val="nil"/>
              <w:left w:val="nil"/>
              <w:bottom w:val="nil"/>
              <w:right w:val="nil"/>
            </w:tcBorders>
          </w:tcPr>
          <w:p w14:paraId="413F6612" w14:textId="3EB6E63F" w:rsidR="00D077E9" w:rsidRDefault="00D077E9" w:rsidP="00AB02A7">
            <w:pPr>
              <w:rPr>
                <w:noProof/>
              </w:rPr>
            </w:pPr>
          </w:p>
        </w:tc>
      </w:tr>
      <w:tr w:rsidR="00D077E9" w14:paraId="1B257EC7" w14:textId="77777777" w:rsidTr="00AB02A7">
        <w:trPr>
          <w:trHeight w:val="2438"/>
        </w:trPr>
        <w:tc>
          <w:tcPr>
            <w:tcW w:w="5580" w:type="dxa"/>
            <w:tcBorders>
              <w:top w:val="nil"/>
              <w:left w:val="nil"/>
              <w:bottom w:val="nil"/>
              <w:right w:val="nil"/>
            </w:tcBorders>
          </w:tcPr>
          <w:sdt>
            <w:sdtPr>
              <w:id w:val="1080870105"/>
              <w:placeholder>
                <w:docPart w:val="360A698F9CD045788B2D1FCDD7D4DB8A"/>
              </w:placeholder>
              <w15:appearance w15:val="hidden"/>
            </w:sdtPr>
            <w:sdtEndPr/>
            <w:sdtContent>
              <w:p w14:paraId="6036FD13" w14:textId="0E544AAF" w:rsidR="00D077E9" w:rsidRDefault="00E55D3C" w:rsidP="00AB02A7">
                <w:r>
                  <w:rPr>
                    <w:noProof/>
                    <w:lang w:eastAsia="fr-FR"/>
                  </w:rPr>
                  <mc:AlternateContent>
                    <mc:Choice Requires="wps">
                      <w:drawing>
                        <wp:anchor distT="0" distB="0" distL="114300" distR="114300" simplePos="0" relativeHeight="251660288" behindDoc="1" locked="0" layoutInCell="1" allowOverlap="1" wp14:anchorId="165F2AE6" wp14:editId="0CCC5C75">
                          <wp:simplePos x="0" y="0"/>
                          <wp:positionH relativeFrom="column">
                            <wp:posOffset>-154413</wp:posOffset>
                          </wp:positionH>
                          <wp:positionV relativeFrom="page">
                            <wp:posOffset>-6740441</wp:posOffset>
                          </wp:positionV>
                          <wp:extent cx="3938905" cy="4985780"/>
                          <wp:effectExtent l="0" t="0" r="4445" b="5715"/>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498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049" w14:textId="121A561C" w:rsidR="00E55D3C" w:rsidRDefault="00DB152C" w:rsidP="00E55D3C">
                                      <w:sdt>
                                        <w:sdtPr>
                                          <w:id w:val="-1740469667"/>
                                          <w:placeholder>
                                            <w:docPart w:val="DBB0343A4A4E47C5B67D772D9BD35B41"/>
                                          </w:placeholder>
                                          <w15:appearance w15:val="hidden"/>
                                        </w:sdtPr>
                                        <w:sdtEndPr/>
                                        <w:sdtContent>
                                          <w:r w:rsidR="00E55D3C">
                                            <w:t xml:space="preserve">  LE PORT / MOSBAH / JALAL</w:t>
                                          </w:r>
                                        </w:sdtContent>
                                      </w:sdt>
                                    </w:p>
                                    <w:p w14:paraId="70C2972F" w14:textId="77777777" w:rsidR="00E55D3C" w:rsidRDefault="00E55D3C" w:rsidP="00E5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5F2AE6" id="Rectangle 3" o:spid="_x0000_s1027" alt="rectangle blanc pour le texte sur la couverture" style="position:absolute;margin-left:-12.15pt;margin-top:-530.75pt;width:310.15pt;height:39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" fillcolor="white [3212]" stroked="f" strokeweight="2pt">
                          <v:textbox>
                            <w:txbxContent>
                              <w:p w14:paraId="42627049" w14:textId="121A561C" w:rsidR="00E55D3C" w:rsidRDefault="00CB7A5F" w:rsidP="00E55D3C">
                                <w:sdt>
                                  <w:sdtPr>
                                    <w:id w:val="-1740469667"/>
                                    <w:placeholder>
                                      <w:docPart w:val="DBB0343A4A4E47C5B67D772D9BD35B41"/>
                                    </w:placeholder>
                                    <w15:appearance w15:val="hidden"/>
                                  </w:sdtPr>
                                  <w:sdtEndPr/>
                                  <w:sdtContent>
                                    <w:r w:rsidR="00E55D3C">
                                      <w:t xml:space="preserve">  LE PORT / MOSBAH / JALAL</w:t>
                                    </w:r>
                                  </w:sdtContent>
                                </w:sdt>
                              </w:p>
                              <w:p w14:paraId="70C2972F" w14:textId="77777777" w:rsidR="00E55D3C" w:rsidRDefault="00E55D3C" w:rsidP="00E55D3C">
                                <w:pPr>
                                  <w:jc w:val="center"/>
                                </w:pPr>
                              </w:p>
                            </w:txbxContent>
                          </v:textbox>
                          <w10:wrap anchory="page"/>
                        </v:rect>
                      </w:pict>
                    </mc:Fallback>
                  </mc:AlternateContent>
                </w:r>
              </w:p>
            </w:sdtContent>
          </w:sdt>
          <w:p w14:paraId="3897ABB4" w14:textId="17662393" w:rsidR="00D077E9" w:rsidRDefault="00D077E9" w:rsidP="00AB02A7">
            <w:pPr>
              <w:rPr>
                <w:noProof/>
                <w:sz w:val="10"/>
                <w:szCs w:val="10"/>
              </w:rPr>
            </w:pPr>
          </w:p>
          <w:p w14:paraId="2DA2DE26" w14:textId="77777777" w:rsidR="00D077E9" w:rsidRDefault="00D077E9" w:rsidP="00AB02A7">
            <w:pPr>
              <w:rPr>
                <w:noProof/>
                <w:sz w:val="10"/>
                <w:szCs w:val="10"/>
              </w:rPr>
            </w:pPr>
          </w:p>
          <w:p w14:paraId="5C3135C3" w14:textId="77777777" w:rsidR="00D077E9" w:rsidRDefault="00D077E9" w:rsidP="00AB02A7">
            <w:pPr>
              <w:rPr>
                <w:noProof/>
                <w:sz w:val="10"/>
                <w:szCs w:val="10"/>
              </w:rPr>
            </w:pPr>
          </w:p>
          <w:p w14:paraId="6E5056F9" w14:textId="77777777" w:rsidR="00D077E9" w:rsidRPr="00D86945" w:rsidRDefault="00D077E9" w:rsidP="00E55D3C">
            <w:pPr>
              <w:rPr>
                <w:noProof/>
                <w:sz w:val="10"/>
                <w:szCs w:val="10"/>
              </w:rPr>
            </w:pPr>
          </w:p>
        </w:tc>
      </w:tr>
    </w:tbl>
    <w:p w14:paraId="087D5690" w14:textId="164458C7" w:rsidR="00D077E9" w:rsidRDefault="00623E91">
      <w:pPr>
        <w:spacing w:after="200"/>
      </w:pPr>
      <w:r>
        <w:rPr>
          <w:noProof/>
          <w:lang w:eastAsia="fr-FR"/>
        </w:rPr>
        <w:drawing>
          <wp:anchor distT="0" distB="0" distL="114300" distR="114300" simplePos="0" relativeHeight="251661312" behindDoc="0" locked="0" layoutInCell="1" allowOverlap="1" wp14:anchorId="3D9D07FD" wp14:editId="46C0E327">
            <wp:simplePos x="0" y="0"/>
            <wp:positionH relativeFrom="column">
              <wp:posOffset>-3810</wp:posOffset>
            </wp:positionH>
            <wp:positionV relativeFrom="paragraph">
              <wp:posOffset>6147435</wp:posOffset>
            </wp:positionV>
            <wp:extent cx="6362700" cy="2581275"/>
            <wp:effectExtent l="0" t="0" r="0"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2700"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Pr>
          <w:noProof/>
          <w:lang w:eastAsia="fr-FR"/>
        </w:rPr>
        <mc:AlternateContent>
          <mc:Choice Requires="wps">
            <w:drawing>
              <wp:anchor distT="0" distB="0" distL="114300" distR="114300" simplePos="0" relativeHeight="251659264" behindDoc="1" locked="0" layoutInCell="1" allowOverlap="1" wp14:anchorId="1FD884C0" wp14:editId="7A86A82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A3380" w14:textId="3EB96CC1" w:rsidR="00623E91" w:rsidRDefault="00623E91" w:rsidP="00623E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D884C0" id="Rectangle 2" o:spid="_x0000_s1028"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" fillcolor="#34aba2 [3206]" stroked="f" strokeweight="2pt">
                <v:textbox>
                  <w:txbxContent>
                    <w:p w14:paraId="76AA3380" w14:textId="3EB96CC1" w:rsidR="00623E91" w:rsidRDefault="00623E91" w:rsidP="00623E91">
                      <w:pPr>
                        <w:jc w:val="center"/>
                      </w:pPr>
                    </w:p>
                  </w:txbxContent>
                </v:textbox>
                <w10:wrap anchory="page"/>
              </v:rect>
            </w:pict>
          </mc:Fallback>
        </mc:AlternateContent>
      </w:r>
      <w:r w:rsidR="00D077E9">
        <w:rPr>
          <w:lang w:bidi="fr-FR"/>
        </w:rPr>
        <w:br w:type="page"/>
      </w:r>
    </w:p>
    <w:sdt>
      <w:sdtPr>
        <w:rPr>
          <w:rFonts w:asciiTheme="minorHAnsi" w:eastAsiaTheme="minorEastAsia" w:hAnsiTheme="minorHAnsi" w:cstheme="minorBidi"/>
          <w:b/>
          <w:color w:val="082A75" w:themeColor="text2"/>
          <w:sz w:val="28"/>
          <w:szCs w:val="22"/>
          <w:lang w:eastAsia="en-US"/>
        </w:rPr>
        <w:id w:val="-651208389"/>
        <w:docPartObj>
          <w:docPartGallery w:val="Table of Contents"/>
          <w:docPartUnique/>
        </w:docPartObj>
      </w:sdtPr>
      <w:sdtEndPr>
        <w:rPr>
          <w:bCs/>
        </w:rPr>
      </w:sdtEndPr>
      <w:sdtContent>
        <w:p w14:paraId="0FBB8D35" w14:textId="6C895BEC" w:rsidR="00E55D3C" w:rsidRDefault="00E55D3C">
          <w:pPr>
            <w:pStyle w:val="En-ttedetabledesmatires"/>
          </w:pPr>
          <w:r>
            <w:t>Table des matières</w:t>
          </w:r>
        </w:p>
        <w:p w14:paraId="6032680F" w14:textId="4EA9F6C6" w:rsidR="00E631BE" w:rsidRDefault="00E55D3C">
          <w:pPr>
            <w:pStyle w:val="TM1"/>
            <w:tabs>
              <w:tab w:val="right" w:leader="dot" w:pos="10024"/>
            </w:tabs>
            <w:rPr>
              <w:b w:val="0"/>
              <w:noProof/>
              <w:color w:val="auto"/>
              <w:sz w:val="22"/>
              <w:lang w:eastAsia="fr-FR"/>
            </w:rPr>
          </w:pPr>
          <w:r>
            <w:fldChar w:fldCharType="begin"/>
          </w:r>
          <w:r>
            <w:instrText xml:space="preserve"> TOC \o "1-3" \h \z \u </w:instrText>
          </w:r>
          <w:r>
            <w:fldChar w:fldCharType="separate"/>
          </w:r>
          <w:hyperlink w:anchor="_Toc35456064" w:history="1">
            <w:r w:rsidR="00E631BE" w:rsidRPr="00D16AD3">
              <w:rPr>
                <w:rStyle w:val="Lienhypertexte"/>
                <w:noProof/>
              </w:rPr>
              <w:t>Description du projet :</w:t>
            </w:r>
            <w:r w:rsidR="00E631BE">
              <w:rPr>
                <w:noProof/>
                <w:webHidden/>
              </w:rPr>
              <w:tab/>
            </w:r>
            <w:r w:rsidR="00E631BE">
              <w:rPr>
                <w:noProof/>
                <w:webHidden/>
              </w:rPr>
              <w:fldChar w:fldCharType="begin"/>
            </w:r>
            <w:r w:rsidR="00E631BE">
              <w:rPr>
                <w:noProof/>
                <w:webHidden/>
              </w:rPr>
              <w:instrText xml:space="preserve"> PAGEREF _Toc35456064 \h </w:instrText>
            </w:r>
            <w:r w:rsidR="00E631BE">
              <w:rPr>
                <w:noProof/>
                <w:webHidden/>
              </w:rPr>
            </w:r>
            <w:r w:rsidR="00E631BE">
              <w:rPr>
                <w:noProof/>
                <w:webHidden/>
              </w:rPr>
              <w:fldChar w:fldCharType="separate"/>
            </w:r>
            <w:r w:rsidR="00E631BE">
              <w:rPr>
                <w:noProof/>
                <w:webHidden/>
              </w:rPr>
              <w:t>4</w:t>
            </w:r>
            <w:r w:rsidR="00E631BE">
              <w:rPr>
                <w:noProof/>
                <w:webHidden/>
              </w:rPr>
              <w:fldChar w:fldCharType="end"/>
            </w:r>
          </w:hyperlink>
        </w:p>
        <w:p w14:paraId="08CEF7EC" w14:textId="4C4DAA2C" w:rsidR="00E631BE" w:rsidRDefault="00DB152C">
          <w:pPr>
            <w:pStyle w:val="TM1"/>
            <w:tabs>
              <w:tab w:val="right" w:leader="dot" w:pos="10024"/>
            </w:tabs>
            <w:rPr>
              <w:b w:val="0"/>
              <w:noProof/>
              <w:color w:val="auto"/>
              <w:sz w:val="22"/>
              <w:lang w:eastAsia="fr-FR"/>
            </w:rPr>
          </w:pPr>
          <w:hyperlink w:anchor="_Toc35456065" w:history="1">
            <w:r w:rsidR="00E631BE" w:rsidRPr="00D16AD3">
              <w:rPr>
                <w:rStyle w:val="Lienhypertexte"/>
                <w:noProof/>
              </w:rPr>
              <w:t>Schéma d’architecture</w:t>
            </w:r>
            <w:r w:rsidR="00E631BE">
              <w:rPr>
                <w:noProof/>
                <w:webHidden/>
              </w:rPr>
              <w:tab/>
            </w:r>
            <w:r w:rsidR="00E631BE">
              <w:rPr>
                <w:noProof/>
                <w:webHidden/>
              </w:rPr>
              <w:fldChar w:fldCharType="begin"/>
            </w:r>
            <w:r w:rsidR="00E631BE">
              <w:rPr>
                <w:noProof/>
                <w:webHidden/>
              </w:rPr>
              <w:instrText xml:space="preserve"> PAGEREF _Toc35456065 \h </w:instrText>
            </w:r>
            <w:r w:rsidR="00E631BE">
              <w:rPr>
                <w:noProof/>
                <w:webHidden/>
              </w:rPr>
            </w:r>
            <w:r w:rsidR="00E631BE">
              <w:rPr>
                <w:noProof/>
                <w:webHidden/>
              </w:rPr>
              <w:fldChar w:fldCharType="separate"/>
            </w:r>
            <w:r w:rsidR="00E631BE">
              <w:rPr>
                <w:noProof/>
                <w:webHidden/>
              </w:rPr>
              <w:t>5</w:t>
            </w:r>
            <w:r w:rsidR="00E631BE">
              <w:rPr>
                <w:noProof/>
                <w:webHidden/>
              </w:rPr>
              <w:fldChar w:fldCharType="end"/>
            </w:r>
          </w:hyperlink>
        </w:p>
        <w:p w14:paraId="0709BE81" w14:textId="4F31E46D" w:rsidR="00E631BE" w:rsidRDefault="00DB152C">
          <w:pPr>
            <w:pStyle w:val="TM1"/>
            <w:tabs>
              <w:tab w:val="right" w:leader="dot" w:pos="10024"/>
            </w:tabs>
            <w:rPr>
              <w:b w:val="0"/>
              <w:noProof/>
              <w:color w:val="auto"/>
              <w:sz w:val="22"/>
              <w:lang w:eastAsia="fr-FR"/>
            </w:rPr>
          </w:pPr>
          <w:hyperlink w:anchor="_Toc35456066" w:history="1">
            <w:r w:rsidR="00E631BE" w:rsidRPr="00D16AD3">
              <w:rPr>
                <w:rStyle w:val="Lienhypertexte"/>
                <w:noProof/>
              </w:rPr>
              <w:t>Les différentes fonctionnalités et présentation des acteurs</w:t>
            </w:r>
            <w:r w:rsidR="00E631BE">
              <w:rPr>
                <w:noProof/>
                <w:webHidden/>
              </w:rPr>
              <w:tab/>
            </w:r>
            <w:r w:rsidR="00E631BE">
              <w:rPr>
                <w:noProof/>
                <w:webHidden/>
              </w:rPr>
              <w:fldChar w:fldCharType="begin"/>
            </w:r>
            <w:r w:rsidR="00E631BE">
              <w:rPr>
                <w:noProof/>
                <w:webHidden/>
              </w:rPr>
              <w:instrText xml:space="preserve"> PAGEREF _Toc35456066 \h </w:instrText>
            </w:r>
            <w:r w:rsidR="00E631BE">
              <w:rPr>
                <w:noProof/>
                <w:webHidden/>
              </w:rPr>
            </w:r>
            <w:r w:rsidR="00E631BE">
              <w:rPr>
                <w:noProof/>
                <w:webHidden/>
              </w:rPr>
              <w:fldChar w:fldCharType="separate"/>
            </w:r>
            <w:r w:rsidR="00E631BE">
              <w:rPr>
                <w:noProof/>
                <w:webHidden/>
              </w:rPr>
              <w:t>6</w:t>
            </w:r>
            <w:r w:rsidR="00E631BE">
              <w:rPr>
                <w:noProof/>
                <w:webHidden/>
              </w:rPr>
              <w:fldChar w:fldCharType="end"/>
            </w:r>
          </w:hyperlink>
        </w:p>
        <w:p w14:paraId="1BDDFCF5" w14:textId="09DAEF93" w:rsidR="00E631BE" w:rsidRDefault="00DB152C">
          <w:pPr>
            <w:pStyle w:val="TM2"/>
            <w:tabs>
              <w:tab w:val="right" w:leader="dot" w:pos="10024"/>
            </w:tabs>
            <w:rPr>
              <w:noProof/>
            </w:rPr>
          </w:pPr>
          <w:hyperlink w:anchor="_Toc35456067" w:history="1">
            <w:r w:rsidR="00E631BE" w:rsidRPr="00D16AD3">
              <w:rPr>
                <w:rStyle w:val="Lienhypertexte"/>
                <w:noProof/>
              </w:rPr>
              <w:t>Résumé des fonctionnalités</w:t>
            </w:r>
            <w:r w:rsidR="00E631BE">
              <w:rPr>
                <w:noProof/>
                <w:webHidden/>
              </w:rPr>
              <w:tab/>
            </w:r>
            <w:r w:rsidR="00E631BE">
              <w:rPr>
                <w:noProof/>
                <w:webHidden/>
              </w:rPr>
              <w:fldChar w:fldCharType="begin"/>
            </w:r>
            <w:r w:rsidR="00E631BE">
              <w:rPr>
                <w:noProof/>
                <w:webHidden/>
              </w:rPr>
              <w:instrText xml:space="preserve"> PAGEREF _Toc35456067 \h </w:instrText>
            </w:r>
            <w:r w:rsidR="00E631BE">
              <w:rPr>
                <w:noProof/>
                <w:webHidden/>
              </w:rPr>
            </w:r>
            <w:r w:rsidR="00E631BE">
              <w:rPr>
                <w:noProof/>
                <w:webHidden/>
              </w:rPr>
              <w:fldChar w:fldCharType="separate"/>
            </w:r>
            <w:r w:rsidR="00E631BE">
              <w:rPr>
                <w:noProof/>
                <w:webHidden/>
              </w:rPr>
              <w:t>7</w:t>
            </w:r>
            <w:r w:rsidR="00E631BE">
              <w:rPr>
                <w:noProof/>
                <w:webHidden/>
              </w:rPr>
              <w:fldChar w:fldCharType="end"/>
            </w:r>
          </w:hyperlink>
        </w:p>
        <w:p w14:paraId="2E3E0F48" w14:textId="2A4AE833" w:rsidR="00E631BE" w:rsidRDefault="00DB152C">
          <w:pPr>
            <w:pStyle w:val="TM1"/>
            <w:tabs>
              <w:tab w:val="right" w:leader="dot" w:pos="10024"/>
            </w:tabs>
            <w:rPr>
              <w:b w:val="0"/>
              <w:noProof/>
              <w:color w:val="auto"/>
              <w:sz w:val="22"/>
              <w:lang w:eastAsia="fr-FR"/>
            </w:rPr>
          </w:pPr>
          <w:hyperlink w:anchor="_Toc35456068" w:history="1">
            <w:r w:rsidR="00E631BE" w:rsidRPr="00D16AD3">
              <w:rPr>
                <w:rStyle w:val="Lienhypertexte"/>
                <w:noProof/>
              </w:rPr>
              <w:t>Répartition du travail</w:t>
            </w:r>
            <w:r w:rsidR="00E631BE">
              <w:rPr>
                <w:noProof/>
                <w:webHidden/>
              </w:rPr>
              <w:tab/>
            </w:r>
            <w:r w:rsidR="00E631BE">
              <w:rPr>
                <w:noProof/>
                <w:webHidden/>
              </w:rPr>
              <w:fldChar w:fldCharType="begin"/>
            </w:r>
            <w:r w:rsidR="00E631BE">
              <w:rPr>
                <w:noProof/>
                <w:webHidden/>
              </w:rPr>
              <w:instrText xml:space="preserve"> PAGEREF _Toc35456068 \h </w:instrText>
            </w:r>
            <w:r w:rsidR="00E631BE">
              <w:rPr>
                <w:noProof/>
                <w:webHidden/>
              </w:rPr>
            </w:r>
            <w:r w:rsidR="00E631BE">
              <w:rPr>
                <w:noProof/>
                <w:webHidden/>
              </w:rPr>
              <w:fldChar w:fldCharType="separate"/>
            </w:r>
            <w:r w:rsidR="00E631BE">
              <w:rPr>
                <w:noProof/>
                <w:webHidden/>
              </w:rPr>
              <w:t>7</w:t>
            </w:r>
            <w:r w:rsidR="00E631BE">
              <w:rPr>
                <w:noProof/>
                <w:webHidden/>
              </w:rPr>
              <w:fldChar w:fldCharType="end"/>
            </w:r>
          </w:hyperlink>
        </w:p>
        <w:p w14:paraId="08B07C88" w14:textId="34454344" w:rsidR="004F0C45" w:rsidRDefault="00E55D3C" w:rsidP="004F0C45">
          <w:r>
            <w:rPr>
              <w:bCs/>
            </w:rPr>
            <w:fldChar w:fldCharType="end"/>
          </w:r>
        </w:p>
      </w:sdtContent>
    </w:sdt>
    <w:p w14:paraId="7E035920" w14:textId="77777777" w:rsidR="004F0C45" w:rsidRDefault="004F0C45" w:rsidP="00E55D3C">
      <w:pPr>
        <w:pStyle w:val="Titre1"/>
      </w:pPr>
    </w:p>
    <w:p w14:paraId="43FEA707" w14:textId="77777777" w:rsidR="004F0C45" w:rsidRDefault="004F0C45" w:rsidP="00E55D3C">
      <w:pPr>
        <w:pStyle w:val="Titre1"/>
      </w:pPr>
    </w:p>
    <w:p w14:paraId="063A8CC3" w14:textId="77777777" w:rsidR="004F0C45" w:rsidRDefault="004F0C45" w:rsidP="00E55D3C">
      <w:pPr>
        <w:pStyle w:val="Titre1"/>
      </w:pPr>
    </w:p>
    <w:p w14:paraId="7CE4EFA4" w14:textId="77777777" w:rsidR="004F0C45" w:rsidRDefault="004F0C45" w:rsidP="00E55D3C">
      <w:pPr>
        <w:pStyle w:val="Titre1"/>
      </w:pPr>
    </w:p>
    <w:p w14:paraId="554AE8C8" w14:textId="77777777" w:rsidR="004F0C45" w:rsidRDefault="004F0C45" w:rsidP="00E55D3C">
      <w:pPr>
        <w:pStyle w:val="Titre1"/>
      </w:pPr>
    </w:p>
    <w:p w14:paraId="4628148F" w14:textId="77777777" w:rsidR="004F0C45" w:rsidRDefault="004F0C45" w:rsidP="00E55D3C">
      <w:pPr>
        <w:pStyle w:val="Titre1"/>
      </w:pPr>
    </w:p>
    <w:p w14:paraId="4F611F4E" w14:textId="77777777" w:rsidR="004F0C45" w:rsidRDefault="004F0C45" w:rsidP="00E55D3C">
      <w:pPr>
        <w:pStyle w:val="Titre1"/>
      </w:pPr>
    </w:p>
    <w:p w14:paraId="4C4FAE7A" w14:textId="77777777" w:rsidR="004F0C45" w:rsidRDefault="004F0C45" w:rsidP="00E55D3C">
      <w:pPr>
        <w:pStyle w:val="Titre1"/>
      </w:pPr>
    </w:p>
    <w:p w14:paraId="721B7D7C" w14:textId="77777777" w:rsidR="004F0C45" w:rsidRDefault="004F0C45" w:rsidP="00E55D3C">
      <w:pPr>
        <w:pStyle w:val="Titre1"/>
      </w:pPr>
    </w:p>
    <w:p w14:paraId="24A36EF9" w14:textId="09989EB3" w:rsidR="004F0C45" w:rsidRDefault="004F0C45" w:rsidP="00E55D3C">
      <w:pPr>
        <w:pStyle w:val="Titre1"/>
      </w:pPr>
    </w:p>
    <w:p w14:paraId="3F0CE96E" w14:textId="048119E9" w:rsidR="004F0C45" w:rsidRDefault="004F0C45" w:rsidP="00E55D3C">
      <w:pPr>
        <w:pStyle w:val="Titre1"/>
      </w:pPr>
    </w:p>
    <w:p w14:paraId="67CBA99A" w14:textId="5245CA30" w:rsidR="004F0C45" w:rsidRDefault="004F0C45" w:rsidP="00E55D3C">
      <w:pPr>
        <w:pStyle w:val="Titre1"/>
      </w:pPr>
    </w:p>
    <w:p w14:paraId="5A6A7F2F" w14:textId="00C6CD0D" w:rsidR="004F0C45" w:rsidRDefault="004F0C45" w:rsidP="00E55D3C">
      <w:pPr>
        <w:pStyle w:val="Titre1"/>
      </w:pPr>
    </w:p>
    <w:p w14:paraId="65B52C62" w14:textId="3F509CE5" w:rsidR="004F0C45" w:rsidRDefault="004F0C45" w:rsidP="00E55D3C">
      <w:pPr>
        <w:pStyle w:val="Titre1"/>
      </w:pPr>
    </w:p>
    <w:p w14:paraId="129FE33F" w14:textId="77777777" w:rsidR="004F0C45" w:rsidRDefault="004F0C45" w:rsidP="00E55D3C">
      <w:pPr>
        <w:pStyle w:val="Titre1"/>
      </w:pPr>
    </w:p>
    <w:p w14:paraId="02F9F0E7" w14:textId="391598EB" w:rsidR="00E55D3C" w:rsidRDefault="00E55D3C" w:rsidP="00E55D3C">
      <w:pPr>
        <w:pStyle w:val="Titre1"/>
      </w:pPr>
      <w:bookmarkStart w:id="0" w:name="_Toc35456064"/>
      <w:r>
        <w:lastRenderedPageBreak/>
        <w:t>Description du projet :</w:t>
      </w:r>
      <w:bookmarkEnd w:id="0"/>
    </w:p>
    <w:p w14:paraId="7A8A7A89" w14:textId="2D8BE2F7" w:rsidR="00E55D3C" w:rsidRDefault="00E55D3C" w:rsidP="00E55D3C">
      <w:pPr>
        <w:pStyle w:val="Titre1"/>
      </w:pPr>
    </w:p>
    <w:p w14:paraId="6A8EE7AF" w14:textId="3AA24A15" w:rsidR="00E55D3C" w:rsidRDefault="00E55D3C" w:rsidP="00E55D3C">
      <w:pPr>
        <w:pStyle w:val="Contenu"/>
      </w:pPr>
      <w:r w:rsidRPr="00E55D3C">
        <w:t>Une station météo mesure généralement les paramètres environnementaux suivants : la température de l’air, l’humidité relative, la pression atmosphérique, les cumuls des précipitations, l’intensité des précipitations, la vitesse et la direction du vent, les rayonnements solaires. Ces données sont très utiles, elles permettent de quantifier le cycle de l’eau, de prévoir le temps à l’avance, ou encore de prédire les différents dangers naturels qui pourrait survenir. Elles permettent surtout de faire des statistiques en calculant par exemple les températures moyennes sur un hiver et de les comparer par rapport aux “normales saisonnières”.</w:t>
      </w:r>
    </w:p>
    <w:p w14:paraId="7F00E18A" w14:textId="5FD96A22" w:rsidR="00E55D3C" w:rsidRDefault="00E55D3C" w:rsidP="00E55D3C">
      <w:pPr>
        <w:pStyle w:val="Contenu"/>
      </w:pPr>
    </w:p>
    <w:p w14:paraId="7B0183AE" w14:textId="2389BD87" w:rsidR="00E55D3C" w:rsidRDefault="00E55D3C" w:rsidP="00E55D3C">
      <w:pPr>
        <w:pStyle w:val="Contenu"/>
      </w:pPr>
      <w:r>
        <w:t xml:space="preserve">Notre projet consistera à mettre en place une station météorologique </w:t>
      </w:r>
      <w:r w:rsidR="00623E91">
        <w:t>qui collecte des données de capteurs, les stockent sur un serveur dans un BD et les exploitent pour faire des analyses et les affiche. Cet affichage peut se faire à distance via une appli mobile et/ou web</w:t>
      </w:r>
    </w:p>
    <w:p w14:paraId="3588A4ED" w14:textId="562BE952" w:rsidR="00E55D3C" w:rsidRDefault="00E55D3C" w:rsidP="00E55D3C">
      <w:pPr>
        <w:pStyle w:val="Contenu"/>
      </w:pPr>
    </w:p>
    <w:p w14:paraId="6DA2C4BB" w14:textId="186220E3" w:rsidR="00E55D3C" w:rsidRDefault="00E55D3C" w:rsidP="00E55D3C">
      <w:pPr>
        <w:pStyle w:val="Contenu"/>
      </w:pPr>
    </w:p>
    <w:p w14:paraId="07946E20" w14:textId="645163F1" w:rsidR="00E55D3C" w:rsidRDefault="00E55D3C" w:rsidP="00E55D3C">
      <w:pPr>
        <w:pStyle w:val="Contenu"/>
      </w:pPr>
    </w:p>
    <w:p w14:paraId="2173F5BC" w14:textId="78A6F753" w:rsidR="00E55D3C" w:rsidRDefault="00E55D3C" w:rsidP="00E55D3C">
      <w:pPr>
        <w:pStyle w:val="Contenu"/>
      </w:pPr>
    </w:p>
    <w:p w14:paraId="386B16AD" w14:textId="7F51B77F" w:rsidR="00E55D3C" w:rsidRDefault="00E55D3C" w:rsidP="00E55D3C">
      <w:pPr>
        <w:pStyle w:val="Contenu"/>
      </w:pPr>
    </w:p>
    <w:p w14:paraId="7CF97C5E" w14:textId="0A251E75" w:rsidR="00E55D3C" w:rsidRDefault="00E55D3C" w:rsidP="00E55D3C">
      <w:pPr>
        <w:pStyle w:val="Contenu"/>
      </w:pPr>
    </w:p>
    <w:p w14:paraId="4D0E2F2B" w14:textId="34345518" w:rsidR="00E55D3C" w:rsidRDefault="00E55D3C" w:rsidP="00E55D3C">
      <w:pPr>
        <w:pStyle w:val="Contenu"/>
      </w:pPr>
    </w:p>
    <w:p w14:paraId="56B156B4" w14:textId="6C582130" w:rsidR="00E55D3C" w:rsidRDefault="00E55D3C" w:rsidP="00E55D3C">
      <w:pPr>
        <w:pStyle w:val="Contenu"/>
      </w:pPr>
    </w:p>
    <w:p w14:paraId="0BFE1A90" w14:textId="2E4DBDFC" w:rsidR="00E55D3C" w:rsidRDefault="00E55D3C" w:rsidP="00E55D3C">
      <w:pPr>
        <w:pStyle w:val="Contenu"/>
      </w:pPr>
    </w:p>
    <w:p w14:paraId="777E44CF" w14:textId="4222B85A" w:rsidR="00E55D3C" w:rsidRDefault="00E55D3C" w:rsidP="00E55D3C">
      <w:pPr>
        <w:pStyle w:val="Contenu"/>
      </w:pPr>
    </w:p>
    <w:p w14:paraId="490737FA" w14:textId="34FB3F26" w:rsidR="00E55D3C" w:rsidRDefault="00E55D3C" w:rsidP="00E55D3C">
      <w:pPr>
        <w:pStyle w:val="Contenu"/>
      </w:pPr>
    </w:p>
    <w:p w14:paraId="25B259AA" w14:textId="4626A5D3" w:rsidR="00E55D3C" w:rsidRDefault="00E55D3C" w:rsidP="00E55D3C">
      <w:pPr>
        <w:pStyle w:val="Contenu"/>
      </w:pPr>
    </w:p>
    <w:p w14:paraId="53B46C0A" w14:textId="4BA1940C" w:rsidR="00E55D3C" w:rsidRDefault="00E55D3C" w:rsidP="00E55D3C">
      <w:pPr>
        <w:pStyle w:val="Contenu"/>
      </w:pPr>
    </w:p>
    <w:p w14:paraId="10B97717" w14:textId="361A61F5" w:rsidR="00E55D3C" w:rsidRDefault="00E55D3C" w:rsidP="00E55D3C">
      <w:pPr>
        <w:pStyle w:val="Contenu"/>
      </w:pPr>
    </w:p>
    <w:p w14:paraId="2D2CBB1D" w14:textId="28130979" w:rsidR="00E55D3C" w:rsidRDefault="00E55D3C" w:rsidP="00E55D3C">
      <w:pPr>
        <w:pStyle w:val="Contenu"/>
      </w:pPr>
    </w:p>
    <w:p w14:paraId="7D5F3ACC" w14:textId="495FAE21" w:rsidR="00E55D3C" w:rsidRDefault="00E55D3C" w:rsidP="00E55D3C">
      <w:pPr>
        <w:pStyle w:val="Contenu"/>
      </w:pPr>
    </w:p>
    <w:p w14:paraId="76A7F1F1" w14:textId="23F98F1B" w:rsidR="00E55D3C" w:rsidRDefault="00E55D3C" w:rsidP="00E55D3C">
      <w:pPr>
        <w:pStyle w:val="Contenu"/>
      </w:pPr>
    </w:p>
    <w:p w14:paraId="672DFDEB" w14:textId="4A7F171F" w:rsidR="00E55D3C" w:rsidRDefault="00E55D3C" w:rsidP="00E55D3C">
      <w:pPr>
        <w:pStyle w:val="Titre1"/>
      </w:pPr>
      <w:bookmarkStart w:id="1" w:name="_Toc35456065"/>
      <w:r>
        <w:lastRenderedPageBreak/>
        <w:t>Schéma d’architecture</w:t>
      </w:r>
      <w:bookmarkEnd w:id="1"/>
    </w:p>
    <w:p w14:paraId="08A6E472" w14:textId="05969746" w:rsidR="00E55D3C" w:rsidRDefault="00E55D3C" w:rsidP="00E55D3C">
      <w:pPr>
        <w:pStyle w:val="Titre1"/>
      </w:pPr>
    </w:p>
    <w:p w14:paraId="7D361232" w14:textId="3AC5F450" w:rsidR="00E55D3C" w:rsidRDefault="00E55D3C" w:rsidP="00E55D3C">
      <w:pPr>
        <w:pStyle w:val="Contenu"/>
      </w:pPr>
      <w:r>
        <w:t>Notre projet contient les trois modules que nous avons travaillé au cours du semestre.</w:t>
      </w:r>
    </w:p>
    <w:p w14:paraId="573A864A" w14:textId="77777777" w:rsidR="00E55D3C" w:rsidRDefault="00E55D3C" w:rsidP="00E55D3C">
      <w:pPr>
        <w:pStyle w:val="Contenu"/>
      </w:pPr>
    </w:p>
    <w:p w14:paraId="23B1B040" w14:textId="1237C8BB" w:rsidR="00E55D3C" w:rsidRDefault="00E55D3C" w:rsidP="00E55D3C">
      <w:pPr>
        <w:pStyle w:val="Contenu"/>
      </w:pPr>
      <w:r>
        <w:t>Avec la présence de l’application web qui marche sous PHP qui est la partie de Jean Michel Bruneau.</w:t>
      </w:r>
    </w:p>
    <w:p w14:paraId="011C6E73" w14:textId="32FBD324" w:rsidR="00E55D3C" w:rsidRDefault="00E55D3C" w:rsidP="00E55D3C">
      <w:pPr>
        <w:pStyle w:val="Contenu"/>
      </w:pPr>
    </w:p>
    <w:p w14:paraId="01DFCE18" w14:textId="712342EB" w:rsidR="004D7030" w:rsidRDefault="004D7030" w:rsidP="00E55D3C">
      <w:pPr>
        <w:pStyle w:val="Contenu"/>
      </w:pPr>
      <w:r>
        <w:t>Grâce au module de Madame Belleudy, nous allons pouvoir utiliser les logiciels des cours pour faire communiquer deux cartes arduino à distance avec le dispositif LoRa</w:t>
      </w:r>
    </w:p>
    <w:p w14:paraId="70CB14F3" w14:textId="39EF978D" w:rsidR="004D7030" w:rsidRDefault="004D7030" w:rsidP="00E55D3C">
      <w:pPr>
        <w:pStyle w:val="Contenu"/>
      </w:pPr>
    </w:p>
    <w:p w14:paraId="3795DE01" w14:textId="6656641B" w:rsidR="004D7030" w:rsidRDefault="004D7030" w:rsidP="00E55D3C">
      <w:pPr>
        <w:pStyle w:val="Contenu"/>
      </w:pPr>
      <w:r>
        <w:t>Pour la partie de Madame Peraldi, nous avons choisi de mettre en marche une lampe connecté lorsque le niveau de luminosité est faible.</w:t>
      </w:r>
    </w:p>
    <w:p w14:paraId="1B4B44BD" w14:textId="3198D3D6" w:rsidR="004D7030" w:rsidRDefault="004D7030" w:rsidP="00E55D3C">
      <w:pPr>
        <w:pStyle w:val="Contenu"/>
      </w:pPr>
    </w:p>
    <w:p w14:paraId="4F039607" w14:textId="1E6B1150" w:rsidR="004D7030" w:rsidRDefault="004D7030" w:rsidP="00E55D3C">
      <w:pPr>
        <w:pStyle w:val="Contenu"/>
      </w:pPr>
      <w:r>
        <w:rPr>
          <w:noProof/>
          <w:lang w:eastAsia="fr-FR"/>
        </w:rPr>
        <w:drawing>
          <wp:inline distT="0" distB="0" distL="0" distR="0" wp14:anchorId="3E473F6F" wp14:editId="3E069ABD">
            <wp:extent cx="6371590" cy="3293110"/>
            <wp:effectExtent l="0" t="0" r="0" b="254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93110"/>
                    </a:xfrm>
                    <a:prstGeom prst="rect">
                      <a:avLst/>
                    </a:prstGeom>
                  </pic:spPr>
                </pic:pic>
              </a:graphicData>
            </a:graphic>
          </wp:inline>
        </w:drawing>
      </w:r>
    </w:p>
    <w:p w14:paraId="0C83FCF0" w14:textId="259F320C" w:rsidR="004D7030" w:rsidRDefault="004D7030" w:rsidP="00E55D3C">
      <w:pPr>
        <w:pStyle w:val="Contenu"/>
      </w:pPr>
    </w:p>
    <w:p w14:paraId="674FC76E" w14:textId="7AA2B554" w:rsidR="004D7030" w:rsidRDefault="004D7030" w:rsidP="00E55D3C">
      <w:pPr>
        <w:pStyle w:val="Contenu"/>
      </w:pPr>
    </w:p>
    <w:p w14:paraId="4F1346B5" w14:textId="318C7CE0" w:rsidR="004D7030" w:rsidRDefault="004D7030" w:rsidP="00E55D3C">
      <w:pPr>
        <w:pStyle w:val="Contenu"/>
      </w:pPr>
    </w:p>
    <w:p w14:paraId="31BD929C" w14:textId="2585A52B" w:rsidR="004D7030" w:rsidRDefault="004D7030" w:rsidP="00E55D3C">
      <w:pPr>
        <w:pStyle w:val="Contenu"/>
        <w:rPr>
          <w:ins w:id="2" w:author="OpenSolution" w:date="2020-04-03T08:20:00Z"/>
        </w:rPr>
      </w:pPr>
    </w:p>
    <w:p w14:paraId="131E1C9E" w14:textId="697061FB" w:rsidR="005860D4" w:rsidRDefault="005860D4" w:rsidP="00E55D3C">
      <w:pPr>
        <w:pStyle w:val="Contenu"/>
        <w:rPr>
          <w:ins w:id="3" w:author="OpenSolution" w:date="2020-04-03T08:20:00Z"/>
        </w:rPr>
      </w:pPr>
    </w:p>
    <w:p w14:paraId="176BC482" w14:textId="6F264654" w:rsidR="005860D4" w:rsidRDefault="005860D4" w:rsidP="00E55D3C">
      <w:pPr>
        <w:pStyle w:val="Contenu"/>
        <w:rPr>
          <w:ins w:id="4" w:author="OpenSolution" w:date="2020-04-03T08:20:00Z"/>
        </w:rPr>
      </w:pPr>
    </w:p>
    <w:p w14:paraId="2A64EB78" w14:textId="77777777" w:rsidR="005860D4" w:rsidRDefault="005860D4" w:rsidP="00E55D3C">
      <w:pPr>
        <w:pStyle w:val="Contenu"/>
      </w:pPr>
    </w:p>
    <w:p w14:paraId="5DB6688D" w14:textId="212EDBA0" w:rsidR="005860D4" w:rsidRDefault="004D7030" w:rsidP="005860D4">
      <w:pPr>
        <w:pStyle w:val="Titre1"/>
        <w:pPrChange w:id="5" w:author="OpenSolution" w:date="2020-04-03T08:20:00Z">
          <w:pPr>
            <w:pStyle w:val="Contenu"/>
          </w:pPr>
        </w:pPrChange>
      </w:pPr>
      <w:bookmarkStart w:id="6" w:name="_Toc35456066"/>
      <w:r>
        <w:lastRenderedPageBreak/>
        <w:t>Les différentes fonctionnalités</w:t>
      </w:r>
      <w:r w:rsidR="00F31E78">
        <w:t xml:space="preserve"> et présentation des acteur</w:t>
      </w:r>
      <w:ins w:id="7" w:author="OpenSolution" w:date="2020-04-03T08:21:00Z">
        <w:r w:rsidR="005860D4">
          <w:t>s</w:t>
        </w:r>
      </w:ins>
      <w:del w:id="8" w:author="OpenSolution" w:date="2020-04-03T08:21:00Z">
        <w:r w:rsidR="00F31E78" w:rsidDel="005860D4">
          <w:delText>s</w:delText>
        </w:r>
      </w:del>
      <w:bookmarkEnd w:id="6"/>
    </w:p>
    <w:p w14:paraId="1FA968E9" w14:textId="7A0B0903" w:rsidR="004F0C45" w:rsidRDefault="004F0C45" w:rsidP="004F0C45">
      <w:pPr>
        <w:pStyle w:val="Contenu"/>
        <w:rPr>
          <w:ins w:id="9" w:author="OpenSolution" w:date="2020-04-03T08:30:00Z"/>
        </w:rPr>
      </w:pPr>
    </w:p>
    <w:p w14:paraId="1465B419" w14:textId="0DB2A323" w:rsidR="001F63CC" w:rsidRDefault="001F63CC" w:rsidP="004F0C45">
      <w:pPr>
        <w:pStyle w:val="Contenu"/>
        <w:rPr>
          <w:ins w:id="10" w:author="OpenSolution" w:date="2020-04-03T08:30:00Z"/>
        </w:rPr>
      </w:pPr>
    </w:p>
    <w:p w14:paraId="42D7AD5B" w14:textId="77777777" w:rsidR="001F63CC" w:rsidRDefault="001F63CC" w:rsidP="001F63CC">
      <w:pPr>
        <w:pStyle w:val="NormalWeb"/>
        <w:spacing w:before="0" w:beforeAutospacing="0" w:after="0" w:afterAutospacing="0"/>
        <w:rPr>
          <w:moveTo w:id="11" w:author="OpenSolution" w:date="2020-04-03T08:30:00Z"/>
        </w:rPr>
      </w:pPr>
      <w:moveToRangeStart w:id="12" w:author="OpenSolution" w:date="2020-04-03T08:30:00Z" w:name="move36795021"/>
      <w:moveTo w:id="13" w:author="OpenSolution" w:date="2020-04-03T08:30:00Z">
        <w:r>
          <w:rPr>
            <w:rFonts w:ascii="Arial" w:hAnsi="Arial" w:cs="Arial"/>
            <w:b/>
            <w:bCs/>
            <w:color w:val="000000"/>
            <w:sz w:val="22"/>
            <w:szCs w:val="22"/>
            <w:u w:val="single"/>
          </w:rPr>
          <w:t xml:space="preserve">Capteurs </w:t>
        </w:r>
        <w:proofErr w:type="gramStart"/>
        <w:r>
          <w:rPr>
            <w:rFonts w:ascii="Arial" w:hAnsi="Arial" w:cs="Arial"/>
            <w:b/>
            <w:bCs/>
            <w:color w:val="000000"/>
            <w:sz w:val="22"/>
            <w:szCs w:val="22"/>
            <w:u w:val="single"/>
          </w:rPr>
          <w:t>météo:</w:t>
        </w:r>
        <w:proofErr w:type="gramEnd"/>
        <w:r>
          <w:rPr>
            <w:rFonts w:ascii="Arial" w:hAnsi="Arial" w:cs="Arial"/>
            <w:color w:val="000000"/>
            <w:sz w:val="22"/>
            <w:szCs w:val="22"/>
          </w:rPr>
          <w:t xml:space="preserve"> Il s’agit d’un mât qui est constitué d’un capteur de vitesse de vent, un capteur d’orientation du vent et d’un capteur de pluviométrie.</w:t>
        </w:r>
      </w:moveTo>
    </w:p>
    <w:p w14:paraId="672260AF" w14:textId="77777777" w:rsidR="001F63CC" w:rsidRDefault="001F63CC" w:rsidP="001F63CC">
      <w:pPr>
        <w:rPr>
          <w:moveTo w:id="14" w:author="OpenSolution" w:date="2020-04-03T08:30:00Z"/>
        </w:rPr>
      </w:pPr>
    </w:p>
    <w:p w14:paraId="2CE4179B" w14:textId="77777777" w:rsidR="001F63CC" w:rsidRDefault="001F63CC" w:rsidP="001F63CC">
      <w:pPr>
        <w:pStyle w:val="NormalWeb"/>
        <w:spacing w:before="0" w:beforeAutospacing="0" w:after="0" w:afterAutospacing="0"/>
        <w:rPr>
          <w:moveTo w:id="15" w:author="OpenSolution" w:date="2020-04-03T08:30:00Z"/>
        </w:rPr>
      </w:pPr>
      <w:moveTo w:id="16" w:author="OpenSolution" w:date="2020-04-03T08:30:00Z">
        <w:r>
          <w:rPr>
            <w:rFonts w:ascii="Arial" w:hAnsi="Arial" w:cs="Arial"/>
            <w:color w:val="000000"/>
            <w:sz w:val="22"/>
            <w:szCs w:val="22"/>
          </w:rPr>
          <w:t>Communication RJ45</w:t>
        </w:r>
      </w:moveTo>
    </w:p>
    <w:moveToRangeEnd w:id="12"/>
    <w:p w14:paraId="19291B7B" w14:textId="77777777" w:rsidR="001F63CC" w:rsidRDefault="001F63CC" w:rsidP="004F0C45">
      <w:pPr>
        <w:pStyle w:val="Contenu"/>
      </w:pPr>
    </w:p>
    <w:p w14:paraId="1D4C21A1" w14:textId="653BF749" w:rsidR="005860D4" w:rsidRDefault="00C408D0" w:rsidP="004F0C45">
      <w:pPr>
        <w:pStyle w:val="NormalWeb"/>
        <w:spacing w:before="0" w:beforeAutospacing="0" w:after="0" w:afterAutospacing="0"/>
        <w:rPr>
          <w:rFonts w:ascii="Arial" w:hAnsi="Arial" w:cs="Arial"/>
          <w:b/>
          <w:bCs/>
          <w:color w:val="000000"/>
          <w:sz w:val="22"/>
          <w:szCs w:val="22"/>
          <w:u w:val="single"/>
        </w:rPr>
      </w:pPr>
      <w:r>
        <w:rPr>
          <w:rFonts w:ascii="Arial" w:hAnsi="Arial" w:cs="Arial"/>
          <w:b/>
          <w:bCs/>
          <w:noProof/>
          <w:color w:val="000000"/>
          <w:sz w:val="22"/>
          <w:szCs w:val="22"/>
          <w:u w:val="single"/>
        </w:rPr>
        <w:drawing>
          <wp:inline distT="0" distB="0" distL="0" distR="0" wp14:anchorId="1FDF0CBD" wp14:editId="7ECADFF8">
            <wp:extent cx="2124075" cy="2857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sure du vent.jpg"/>
                    <pic:cNvPicPr/>
                  </pic:nvPicPr>
                  <pic:blipFill>
                    <a:blip r:embed="rId13">
                      <a:extLst>
                        <a:ext uri="{28A0092B-C50C-407E-A947-70E740481C1C}">
                          <a14:useLocalDpi xmlns:a14="http://schemas.microsoft.com/office/drawing/2010/main" val="0"/>
                        </a:ext>
                      </a:extLst>
                    </a:blip>
                    <a:stretch>
                      <a:fillRect/>
                    </a:stretch>
                  </pic:blipFill>
                  <pic:spPr>
                    <a:xfrm>
                      <a:off x="0" y="0"/>
                      <a:ext cx="2124075" cy="2857500"/>
                    </a:xfrm>
                    <a:prstGeom prst="rect">
                      <a:avLst/>
                    </a:prstGeom>
                  </pic:spPr>
                </pic:pic>
              </a:graphicData>
            </a:graphic>
          </wp:inline>
        </w:drawing>
      </w:r>
    </w:p>
    <w:p w14:paraId="3C7CBB55" w14:textId="4886AC38" w:rsidR="00C408D0" w:rsidRDefault="00C408D0" w:rsidP="004F0C45">
      <w:pPr>
        <w:pStyle w:val="NormalWeb"/>
        <w:spacing w:before="0" w:beforeAutospacing="0" w:after="0" w:afterAutospacing="0"/>
        <w:rPr>
          <w:rFonts w:ascii="Arial" w:hAnsi="Arial" w:cs="Arial"/>
          <w:b/>
          <w:bCs/>
          <w:color w:val="000000"/>
          <w:sz w:val="22"/>
          <w:szCs w:val="22"/>
          <w:u w:val="single"/>
        </w:rPr>
      </w:pPr>
    </w:p>
    <w:p w14:paraId="7189C5F2" w14:textId="77777777" w:rsidR="00C408D0" w:rsidRDefault="00C408D0" w:rsidP="004F0C45">
      <w:pPr>
        <w:pStyle w:val="NormalWeb"/>
        <w:spacing w:before="0" w:beforeAutospacing="0" w:after="0" w:afterAutospacing="0"/>
        <w:rPr>
          <w:rFonts w:ascii="Arial" w:hAnsi="Arial" w:cs="Arial"/>
          <w:b/>
          <w:bCs/>
          <w:color w:val="000000"/>
          <w:sz w:val="22"/>
          <w:szCs w:val="22"/>
          <w:u w:val="single"/>
        </w:rPr>
      </w:pPr>
    </w:p>
    <w:p w14:paraId="653D88B1" w14:textId="77777777" w:rsidR="001F63CC" w:rsidRDefault="001F63CC" w:rsidP="001F63CC">
      <w:pPr>
        <w:pStyle w:val="NormalWeb"/>
        <w:spacing w:before="0" w:beforeAutospacing="0" w:after="0" w:afterAutospacing="0"/>
        <w:rPr>
          <w:moveTo w:id="17" w:author="OpenSolution" w:date="2020-04-03T08:30:00Z"/>
        </w:rPr>
      </w:pPr>
      <w:moveToRangeStart w:id="18" w:author="OpenSolution" w:date="2020-04-03T08:30:00Z" w:name="move36795029"/>
      <w:moveTo w:id="19" w:author="OpenSolution" w:date="2020-04-03T08:30:00Z">
        <w:r>
          <w:rPr>
            <w:rFonts w:ascii="Arial" w:hAnsi="Arial" w:cs="Arial"/>
            <w:b/>
            <w:bCs/>
            <w:color w:val="000000"/>
            <w:sz w:val="22"/>
            <w:szCs w:val="22"/>
            <w:u w:val="single"/>
          </w:rPr>
          <w:t xml:space="preserve">Sparkfun weather </w:t>
        </w:r>
        <w:proofErr w:type="gramStart"/>
        <w:r>
          <w:rPr>
            <w:rFonts w:ascii="Arial" w:hAnsi="Arial" w:cs="Arial"/>
            <w:b/>
            <w:bCs/>
            <w:color w:val="000000"/>
            <w:sz w:val="22"/>
            <w:szCs w:val="22"/>
            <w:u w:val="single"/>
          </w:rPr>
          <w:t>shield:</w:t>
        </w:r>
        <w:proofErr w:type="gramEnd"/>
        <w:r>
          <w:rPr>
            <w:rFonts w:ascii="Arial" w:hAnsi="Arial" w:cs="Arial"/>
            <w:color w:val="000000"/>
            <w:sz w:val="22"/>
            <w:szCs w:val="22"/>
          </w:rPr>
          <w:t xml:space="preserve"> Carte électronique programmable avec deux ports RJ45, un capteur d’humidité et température (</w:t>
        </w:r>
        <w:r>
          <w:rPr>
            <w:rFonts w:ascii="Arial" w:hAnsi="Arial" w:cs="Arial"/>
            <w:i/>
            <w:iCs/>
            <w:color w:val="000000"/>
            <w:sz w:val="22"/>
            <w:szCs w:val="22"/>
          </w:rPr>
          <w:t xml:space="preserve">réf: </w:t>
        </w:r>
        <w:r>
          <w:rPr>
            <w:rFonts w:ascii="Arial" w:hAnsi="Arial" w:cs="Arial"/>
            <w:i/>
            <w:iCs/>
            <w:color w:val="000000"/>
            <w:sz w:val="22"/>
            <w:szCs w:val="22"/>
            <w:shd w:val="clear" w:color="auto" w:fill="FFFFFF"/>
          </w:rPr>
          <w:t>Si7021)</w:t>
        </w:r>
        <w:r>
          <w:rPr>
            <w:rFonts w:ascii="Arial" w:hAnsi="Arial" w:cs="Arial"/>
            <w:color w:val="000000"/>
            <w:sz w:val="22"/>
            <w:szCs w:val="22"/>
            <w:shd w:val="clear" w:color="auto" w:fill="FFFFFF"/>
          </w:rPr>
          <w:t xml:space="preserve">, un capteur de pression, </w:t>
        </w:r>
        <w:r>
          <w:rPr>
            <w:rFonts w:ascii="Arial" w:hAnsi="Arial" w:cs="Arial"/>
            <w:i/>
            <w:iCs/>
            <w:color w:val="000000"/>
            <w:sz w:val="22"/>
            <w:szCs w:val="22"/>
            <w:shd w:val="clear" w:color="auto" w:fill="FFFFFF"/>
          </w:rPr>
          <w:t>(réf: MPL3115A2)</w:t>
        </w:r>
        <w:r>
          <w:rPr>
            <w:rFonts w:ascii="Arial" w:hAnsi="Arial" w:cs="Arial"/>
            <w:color w:val="000000"/>
            <w:sz w:val="22"/>
            <w:szCs w:val="22"/>
            <w:shd w:val="clear" w:color="auto" w:fill="FFFFFF"/>
          </w:rPr>
          <w:t xml:space="preserve"> et d’un capteur de luminosité </w:t>
        </w:r>
        <w:r>
          <w:rPr>
            <w:rFonts w:ascii="Arial" w:hAnsi="Arial" w:cs="Arial"/>
            <w:i/>
            <w:iCs/>
            <w:color w:val="000000"/>
            <w:sz w:val="22"/>
            <w:szCs w:val="22"/>
            <w:shd w:val="clear" w:color="auto" w:fill="FFFFFF"/>
          </w:rPr>
          <w:t>(réf: ALS-PT19).</w:t>
        </w:r>
      </w:moveTo>
    </w:p>
    <w:p w14:paraId="04B1D5EE" w14:textId="77777777" w:rsidR="001F63CC" w:rsidRDefault="001F63CC" w:rsidP="001F63CC">
      <w:pPr>
        <w:rPr>
          <w:moveTo w:id="20" w:author="OpenSolution" w:date="2020-04-03T08:30:00Z"/>
        </w:rPr>
      </w:pPr>
    </w:p>
    <w:p w14:paraId="3568C6F4" w14:textId="77777777" w:rsidR="001F63CC" w:rsidRDefault="001F63CC" w:rsidP="001F63CC">
      <w:pPr>
        <w:pStyle w:val="NormalWeb"/>
        <w:spacing w:before="0" w:beforeAutospacing="0" w:after="0" w:afterAutospacing="0"/>
        <w:rPr>
          <w:moveTo w:id="21" w:author="OpenSolution" w:date="2020-04-03T08:30:00Z"/>
        </w:rPr>
      </w:pPr>
      <w:moveTo w:id="22" w:author="OpenSolution" w:date="2020-04-03T08:30:00Z">
        <w:r>
          <w:rPr>
            <w:rFonts w:ascii="Arial" w:hAnsi="Arial" w:cs="Arial"/>
            <w:noProof/>
            <w:color w:val="000000"/>
            <w:sz w:val="22"/>
            <w:szCs w:val="22"/>
            <w:bdr w:val="none" w:sz="0" w:space="0" w:color="auto" w:frame="1"/>
            <w:shd w:val="clear" w:color="auto" w:fill="FFFFFF"/>
          </w:rPr>
          <w:drawing>
            <wp:inline distT="0" distB="0" distL="0" distR="0" wp14:anchorId="0FA56106" wp14:editId="5687E99C">
              <wp:extent cx="604520" cy="191135"/>
              <wp:effectExtent l="0" t="0" r="5080" b="0"/>
              <wp:docPr id="17" name="Image 17" descr="https://lh5.googleusercontent.com/afN1EhbKD_vbKKFY-DAbWJuO9rX6TBaj3EBMlHc3caATMHpa8Z0QHkuL-RawKqGTPaeQf9dycYruEFbG-g0llR_qX6Zllvp7o26Oc72i3fiqHSkGEXd3ggumgxZ6wJVbfUsO1i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fN1EhbKD_vbKKFY-DAbWJuO9rX6TBaj3EBMlHc3caATMHpa8Z0QHkuL-RawKqGTPaeQf9dycYruEFbG-g0llR_qX6Zllvp7o26Oc72i3fiqHSkGEXd3ggumgxZ6wJVbfUsO1i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20" cy="191135"/>
                      </a:xfrm>
                      <a:prstGeom prst="rect">
                        <a:avLst/>
                      </a:prstGeom>
                      <a:noFill/>
                      <a:ln>
                        <a:noFill/>
                      </a:ln>
                    </pic:spPr>
                  </pic:pic>
                </a:graphicData>
              </a:graphic>
            </wp:inline>
          </w:drawing>
        </w:r>
        <w:r>
          <w:rPr>
            <w:rFonts w:ascii="Arial" w:hAnsi="Arial" w:cs="Arial"/>
            <w:color w:val="000000"/>
            <w:sz w:val="22"/>
            <w:szCs w:val="22"/>
            <w:shd w:val="clear" w:color="auto" w:fill="FFFFFF"/>
          </w:rPr>
          <w:t>Communication filaire</w:t>
        </w:r>
      </w:moveTo>
    </w:p>
    <w:moveToRangeEnd w:id="18"/>
    <w:p w14:paraId="2728AA6E" w14:textId="77777777" w:rsidR="005860D4" w:rsidRDefault="005860D4" w:rsidP="004F0C45">
      <w:pPr>
        <w:pStyle w:val="NormalWeb"/>
        <w:spacing w:before="0" w:beforeAutospacing="0" w:after="0" w:afterAutospacing="0"/>
        <w:rPr>
          <w:rFonts w:ascii="Arial" w:hAnsi="Arial" w:cs="Arial"/>
          <w:b/>
          <w:bCs/>
          <w:color w:val="000000"/>
          <w:sz w:val="22"/>
          <w:szCs w:val="22"/>
          <w:u w:val="single"/>
        </w:rPr>
      </w:pPr>
    </w:p>
    <w:p w14:paraId="113195D3" w14:textId="2EBC9FF5" w:rsidR="004F0C45" w:rsidDel="001F63CC" w:rsidRDefault="004F0C45" w:rsidP="004F0C45">
      <w:pPr>
        <w:pStyle w:val="NormalWeb"/>
        <w:spacing w:before="0" w:beforeAutospacing="0" w:after="0" w:afterAutospacing="0"/>
        <w:rPr>
          <w:moveFrom w:id="23" w:author="OpenSolution" w:date="2020-04-03T08:30:00Z"/>
        </w:rPr>
      </w:pPr>
      <w:moveFromRangeStart w:id="24" w:author="OpenSolution" w:date="2020-04-03T08:30:00Z" w:name="move36795021"/>
      <w:moveFrom w:id="25" w:author="OpenSolution" w:date="2020-04-03T08:30:00Z">
        <w:r w:rsidDel="001F63CC">
          <w:rPr>
            <w:rFonts w:ascii="Arial" w:hAnsi="Arial" w:cs="Arial"/>
            <w:b/>
            <w:bCs/>
            <w:color w:val="000000"/>
            <w:sz w:val="22"/>
            <w:szCs w:val="22"/>
            <w:u w:val="single"/>
          </w:rPr>
          <w:t>Capteurs météo:</w:t>
        </w:r>
        <w:r w:rsidDel="001F63CC">
          <w:rPr>
            <w:rFonts w:ascii="Arial" w:hAnsi="Arial" w:cs="Arial"/>
            <w:color w:val="000000"/>
            <w:sz w:val="22"/>
            <w:szCs w:val="22"/>
          </w:rPr>
          <w:t xml:space="preserve"> Il s’agit d’un mât qui est constitué d’un capteur de vitesse de vent, un capteur d’orientation du vent et d’un capteur de pluviométrie.</w:t>
        </w:r>
      </w:moveFrom>
    </w:p>
    <w:p w14:paraId="364D6904" w14:textId="15514768" w:rsidR="004F0C45" w:rsidDel="001F63CC" w:rsidRDefault="004F0C45" w:rsidP="004F0C45">
      <w:pPr>
        <w:rPr>
          <w:moveFrom w:id="26" w:author="OpenSolution" w:date="2020-04-03T08:30:00Z"/>
        </w:rPr>
      </w:pPr>
    </w:p>
    <w:p w14:paraId="52C27C1E" w14:textId="62152F9E" w:rsidR="004F0C45" w:rsidDel="001F63CC" w:rsidRDefault="004F0C45" w:rsidP="004F0C45">
      <w:pPr>
        <w:pStyle w:val="NormalWeb"/>
        <w:spacing w:before="0" w:beforeAutospacing="0" w:after="0" w:afterAutospacing="0"/>
        <w:rPr>
          <w:moveFrom w:id="27" w:author="OpenSolution" w:date="2020-04-03T08:30:00Z"/>
        </w:rPr>
      </w:pPr>
      <w:moveFrom w:id="28" w:author="OpenSolution" w:date="2020-04-03T08:30:00Z">
        <w:r w:rsidDel="001F63CC">
          <w:rPr>
            <w:rFonts w:ascii="Arial" w:hAnsi="Arial" w:cs="Arial"/>
            <w:color w:val="000000"/>
            <w:sz w:val="22"/>
            <w:szCs w:val="22"/>
          </w:rPr>
          <w:t>Communication RJ45</w:t>
        </w:r>
      </w:moveFrom>
    </w:p>
    <w:moveFromRangeEnd w:id="24"/>
    <w:p w14:paraId="0A20778C" w14:textId="658A086A" w:rsidR="004F0C45" w:rsidRDefault="004F0C45" w:rsidP="004F0C45">
      <w:pPr>
        <w:rPr>
          <w:ins w:id="29" w:author="OpenSolution" w:date="2020-04-03T08:26:00Z"/>
        </w:rPr>
      </w:pPr>
    </w:p>
    <w:p w14:paraId="7B71B9EC" w14:textId="52929450" w:rsidR="009C119A" w:rsidRDefault="009C119A" w:rsidP="004F0C45">
      <w:pPr>
        <w:rPr>
          <w:ins w:id="30" w:author="OpenSolution" w:date="2020-04-03T08:26:00Z"/>
        </w:rPr>
      </w:pPr>
      <w:ins w:id="31" w:author="OpenSolution" w:date="2020-04-03T08:26:00Z">
        <w:r>
          <w:rPr>
            <w:noProof/>
            <w:lang w:eastAsia="fr-FR"/>
          </w:rPr>
          <w:drawing>
            <wp:inline distT="0" distB="0" distL="0" distR="0" wp14:anchorId="5C50A9BC" wp14:editId="26784754">
              <wp:extent cx="3048000" cy="2033016"/>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duino_Weather_Shield_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2033016"/>
                      </a:xfrm>
                      <a:prstGeom prst="rect">
                        <a:avLst/>
                      </a:prstGeom>
                    </pic:spPr>
                  </pic:pic>
                </a:graphicData>
              </a:graphic>
            </wp:inline>
          </w:drawing>
        </w:r>
      </w:ins>
    </w:p>
    <w:p w14:paraId="09E908C4" w14:textId="77777777" w:rsidR="009C119A" w:rsidRDefault="009C119A" w:rsidP="004F0C45"/>
    <w:p w14:paraId="1A96F7E0" w14:textId="28984BB2" w:rsidR="004F0C45" w:rsidDel="001F63CC" w:rsidRDefault="004F0C45" w:rsidP="004F0C45">
      <w:pPr>
        <w:pStyle w:val="NormalWeb"/>
        <w:spacing w:before="0" w:beforeAutospacing="0" w:after="0" w:afterAutospacing="0"/>
        <w:rPr>
          <w:moveFrom w:id="32" w:author="OpenSolution" w:date="2020-04-03T08:30:00Z"/>
        </w:rPr>
      </w:pPr>
      <w:moveFromRangeStart w:id="33" w:author="OpenSolution" w:date="2020-04-03T08:30:00Z" w:name="move36795029"/>
      <w:moveFrom w:id="34" w:author="OpenSolution" w:date="2020-04-03T08:30:00Z">
        <w:r w:rsidDel="001F63CC">
          <w:rPr>
            <w:rFonts w:ascii="Arial" w:hAnsi="Arial" w:cs="Arial"/>
            <w:b/>
            <w:bCs/>
            <w:color w:val="000000"/>
            <w:sz w:val="22"/>
            <w:szCs w:val="22"/>
            <w:u w:val="single"/>
          </w:rPr>
          <w:t>Sparkfun weather shield:</w:t>
        </w:r>
        <w:r w:rsidDel="001F63CC">
          <w:rPr>
            <w:rFonts w:ascii="Arial" w:hAnsi="Arial" w:cs="Arial"/>
            <w:color w:val="000000"/>
            <w:sz w:val="22"/>
            <w:szCs w:val="22"/>
          </w:rPr>
          <w:t xml:space="preserve"> Carte électronique programmable avec deux ports RJ45, un capteur d’humidité et température (</w:t>
        </w:r>
        <w:r w:rsidDel="001F63CC">
          <w:rPr>
            <w:rFonts w:ascii="Arial" w:hAnsi="Arial" w:cs="Arial"/>
            <w:i/>
            <w:iCs/>
            <w:color w:val="000000"/>
            <w:sz w:val="22"/>
            <w:szCs w:val="22"/>
          </w:rPr>
          <w:t xml:space="preserve">réf: </w:t>
        </w:r>
        <w:r w:rsidDel="001F63CC">
          <w:rPr>
            <w:rFonts w:ascii="Arial" w:hAnsi="Arial" w:cs="Arial"/>
            <w:i/>
            <w:iCs/>
            <w:color w:val="000000"/>
            <w:sz w:val="22"/>
            <w:szCs w:val="22"/>
            <w:shd w:val="clear" w:color="auto" w:fill="FFFFFF"/>
          </w:rPr>
          <w:t>Si7021)</w:t>
        </w:r>
        <w:r w:rsidDel="001F63CC">
          <w:rPr>
            <w:rFonts w:ascii="Arial" w:hAnsi="Arial" w:cs="Arial"/>
            <w:color w:val="000000"/>
            <w:sz w:val="22"/>
            <w:szCs w:val="22"/>
            <w:shd w:val="clear" w:color="auto" w:fill="FFFFFF"/>
          </w:rPr>
          <w:t xml:space="preserve">, un capteur de pression, </w:t>
        </w:r>
        <w:r w:rsidDel="001F63CC">
          <w:rPr>
            <w:rFonts w:ascii="Arial" w:hAnsi="Arial" w:cs="Arial"/>
            <w:i/>
            <w:iCs/>
            <w:color w:val="000000"/>
            <w:sz w:val="22"/>
            <w:szCs w:val="22"/>
            <w:shd w:val="clear" w:color="auto" w:fill="FFFFFF"/>
          </w:rPr>
          <w:t>(réf: MPL3115A2)</w:t>
        </w:r>
        <w:r w:rsidDel="001F63CC">
          <w:rPr>
            <w:rFonts w:ascii="Arial" w:hAnsi="Arial" w:cs="Arial"/>
            <w:color w:val="000000"/>
            <w:sz w:val="22"/>
            <w:szCs w:val="22"/>
            <w:shd w:val="clear" w:color="auto" w:fill="FFFFFF"/>
          </w:rPr>
          <w:t xml:space="preserve"> et d’un capteur de luminosité </w:t>
        </w:r>
        <w:r w:rsidDel="001F63CC">
          <w:rPr>
            <w:rFonts w:ascii="Arial" w:hAnsi="Arial" w:cs="Arial"/>
            <w:i/>
            <w:iCs/>
            <w:color w:val="000000"/>
            <w:sz w:val="22"/>
            <w:szCs w:val="22"/>
            <w:shd w:val="clear" w:color="auto" w:fill="FFFFFF"/>
          </w:rPr>
          <w:t>(réf: ALS-PT19).</w:t>
        </w:r>
      </w:moveFrom>
    </w:p>
    <w:p w14:paraId="2CB000D4" w14:textId="759CC1C1" w:rsidR="004F0C45" w:rsidDel="001F63CC" w:rsidRDefault="004F0C45" w:rsidP="004F0C45">
      <w:pPr>
        <w:rPr>
          <w:moveFrom w:id="35" w:author="OpenSolution" w:date="2020-04-03T08:30:00Z"/>
        </w:rPr>
      </w:pPr>
    </w:p>
    <w:p w14:paraId="771C7E2F" w14:textId="212F69D6" w:rsidR="004F0C45" w:rsidDel="001F63CC" w:rsidRDefault="004F0C45" w:rsidP="004F0C45">
      <w:pPr>
        <w:pStyle w:val="NormalWeb"/>
        <w:spacing w:before="0" w:beforeAutospacing="0" w:after="0" w:afterAutospacing="0"/>
        <w:rPr>
          <w:del w:id="36" w:author="OpenSolution" w:date="2020-04-03T08:30:00Z"/>
          <w:moveFrom w:id="37" w:author="OpenSolution" w:date="2020-04-03T08:30:00Z"/>
        </w:rPr>
      </w:pPr>
      <w:moveFrom w:id="38" w:author="OpenSolution" w:date="2020-04-03T08:30:00Z">
        <w:r w:rsidDel="001F63CC">
          <w:rPr>
            <w:rFonts w:ascii="Arial" w:hAnsi="Arial" w:cs="Arial"/>
            <w:noProof/>
            <w:color w:val="000000"/>
            <w:sz w:val="22"/>
            <w:szCs w:val="22"/>
            <w:bdr w:val="none" w:sz="0" w:space="0" w:color="auto" w:frame="1"/>
            <w:shd w:val="clear" w:color="auto" w:fill="FFFFFF"/>
          </w:rPr>
          <w:drawing>
            <wp:inline distT="0" distB="0" distL="0" distR="0" wp14:anchorId="2D827E36" wp14:editId="72742CEE">
              <wp:extent cx="604520" cy="191135"/>
              <wp:effectExtent l="0" t="0" r="5080" b="0"/>
              <wp:docPr id="9" name="Image 9" descr="https://lh5.googleusercontent.com/afN1EhbKD_vbKKFY-DAbWJuO9rX6TBaj3EBMlHc3caATMHpa8Z0QHkuL-RawKqGTPaeQf9dycYruEFbG-g0llR_qX6Zllvp7o26Oc72i3fiqHSkGEXd3ggumgxZ6wJVbfUsO1i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fN1EhbKD_vbKKFY-DAbWJuO9rX6TBaj3EBMlHc3caATMHpa8Z0QHkuL-RawKqGTPaeQf9dycYruEFbG-g0llR_qX6Zllvp7o26Oc72i3fiqHSkGEXd3ggumgxZ6wJVbfUsO1i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20" cy="191135"/>
                      </a:xfrm>
                      <a:prstGeom prst="rect">
                        <a:avLst/>
                      </a:prstGeom>
                      <a:noFill/>
                      <a:ln>
                        <a:noFill/>
                      </a:ln>
                    </pic:spPr>
                  </pic:pic>
                </a:graphicData>
              </a:graphic>
            </wp:inline>
          </w:drawing>
        </w:r>
        <w:r w:rsidDel="001F63CC">
          <w:rPr>
            <w:rFonts w:ascii="Arial" w:hAnsi="Arial" w:cs="Arial"/>
            <w:color w:val="000000"/>
            <w:sz w:val="22"/>
            <w:szCs w:val="22"/>
            <w:shd w:val="clear" w:color="auto" w:fill="FFFFFF"/>
          </w:rPr>
          <w:t>Communication filair</w:t>
        </w:r>
        <w:del w:id="39" w:author="OpenSolution" w:date="2020-04-03T08:30:00Z">
          <w:r w:rsidDel="001F63CC">
            <w:rPr>
              <w:rFonts w:ascii="Arial" w:hAnsi="Arial" w:cs="Arial"/>
              <w:color w:val="000000"/>
              <w:sz w:val="22"/>
              <w:szCs w:val="22"/>
              <w:shd w:val="clear" w:color="auto" w:fill="FFFFFF"/>
            </w:rPr>
            <w:delText>e</w:delText>
          </w:r>
        </w:del>
      </w:moveFrom>
    </w:p>
    <w:moveFromRangeEnd w:id="33"/>
    <w:p w14:paraId="1B21C19E" w14:textId="77777777" w:rsidR="004F0C45" w:rsidDel="001F63CC" w:rsidRDefault="004F0C45" w:rsidP="004F0C45">
      <w:pPr>
        <w:rPr>
          <w:del w:id="40" w:author="OpenSolution" w:date="2020-04-03T08:30:00Z"/>
        </w:rPr>
      </w:pPr>
    </w:p>
    <w:p w14:paraId="790D9DA4"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shd w:val="clear" w:color="auto" w:fill="FFFFFF"/>
        </w:rPr>
        <w:t xml:space="preserve">UCA LoRa </w:t>
      </w:r>
      <w:proofErr w:type="gramStart"/>
      <w:r>
        <w:rPr>
          <w:rFonts w:ascii="Arial" w:hAnsi="Arial" w:cs="Arial"/>
          <w:b/>
          <w:bCs/>
          <w:color w:val="000000"/>
          <w:sz w:val="22"/>
          <w:szCs w:val="22"/>
          <w:u w:val="single"/>
          <w:shd w:val="clear" w:color="auto" w:fill="FFFFFF"/>
        </w:rPr>
        <w:t>Sender:</w:t>
      </w:r>
      <w:proofErr w:type="gramEnd"/>
      <w:r>
        <w:rPr>
          <w:rFonts w:ascii="Arial" w:hAnsi="Arial" w:cs="Arial"/>
          <w:color w:val="000000"/>
          <w:sz w:val="22"/>
          <w:szCs w:val="22"/>
          <w:shd w:val="clear" w:color="auto" w:fill="FFFFFF"/>
        </w:rPr>
        <w:t xml:space="preserve"> Carte contenant un module LoRa et permettant d’envoyer des données.</w:t>
      </w:r>
    </w:p>
    <w:p w14:paraId="1A659537" w14:textId="77777777" w:rsidR="004F0C45" w:rsidRDefault="004F0C45" w:rsidP="004F0C45"/>
    <w:p w14:paraId="461A238A" w14:textId="4AE41632" w:rsidR="004F0C45" w:rsidRDefault="00F43BB5" w:rsidP="004F0C4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B345DDF" wp14:editId="13020875">
            <wp:extent cx="572770" cy="191135"/>
            <wp:effectExtent l="0" t="0" r="0" b="0"/>
            <wp:docPr id="16" name="Image 16" descr="https://lh4.googleusercontent.com/zo1SSMT9TtucFMmzqauaBlrCZAzfbMcw3UaLrZO2U0UyxuKDwxyr1zCcY89biCmM5tpZ7YiQtTttQTg70dL7h9rhJWZnaYaEeQV07oa3uUqIniVuPnMwl_Z1nNbpZNUz18tS5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o1SSMT9TtucFMmzqauaBlrCZAzfbMcw3UaLrZO2U0UyxuKDwxyr1zCcY89biCmM5tpZ7YiQtTttQTg70dL7h9rhJWZnaYaEeQV07oa3uUqIniVuPnMwl_Z1nNbpZNUz18tS5I1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 cy="191135"/>
                    </a:xfrm>
                    <a:prstGeom prst="rect">
                      <a:avLst/>
                    </a:prstGeom>
                    <a:noFill/>
                    <a:ln>
                      <a:noFill/>
                    </a:ln>
                  </pic:spPr>
                </pic:pic>
              </a:graphicData>
            </a:graphic>
          </wp:inline>
        </w:drawing>
      </w:r>
      <w:r w:rsidR="004F0C45">
        <w:rPr>
          <w:rFonts w:ascii="Arial" w:hAnsi="Arial" w:cs="Arial"/>
          <w:noProof/>
          <w:color w:val="000000"/>
          <w:sz w:val="22"/>
          <w:szCs w:val="22"/>
          <w:bdr w:val="none" w:sz="0" w:space="0" w:color="auto" w:frame="1"/>
          <w:shd w:val="clear" w:color="auto" w:fill="FFFFFF"/>
        </w:rPr>
        <w:drawing>
          <wp:inline distT="0" distB="0" distL="0" distR="0" wp14:anchorId="0230BAD5" wp14:editId="49F1AB13">
            <wp:extent cx="501015" cy="492760"/>
            <wp:effectExtent l="0" t="0" r="0" b="2540"/>
            <wp:docPr id="7" name="Image 7" descr="https://lh4.googleusercontent.com/5KsJLOn902qwPuYw9_qgG45dbY58WbDfBJN-WK2vlgEIVxjFcygHjGChjkBqAO6JM856PokjFVX2HXF_oG2FHYNZ9yw45IYCGOeFhBHmYhKtvTodqhJxAVNpzWd9_ntljRyiW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KsJLOn902qwPuYw9_qgG45dbY58WbDfBJN-WK2vlgEIVxjFcygHjGChjkBqAO6JM856PokjFVX2HXF_oG2FHYNZ9yw45IYCGOeFhBHmYhKtvTodqhJxAVNpzWd9_ntljRyiWL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 cy="492760"/>
                    </a:xfrm>
                    <a:prstGeom prst="rect">
                      <a:avLst/>
                    </a:prstGeom>
                    <a:noFill/>
                    <a:ln>
                      <a:noFill/>
                    </a:ln>
                  </pic:spPr>
                </pic:pic>
              </a:graphicData>
            </a:graphic>
          </wp:inline>
        </w:drawing>
      </w:r>
      <w:r w:rsidR="004F0C45">
        <w:rPr>
          <w:rFonts w:ascii="Arial" w:hAnsi="Arial" w:cs="Arial"/>
          <w:color w:val="000000"/>
          <w:sz w:val="22"/>
          <w:szCs w:val="22"/>
          <w:shd w:val="clear" w:color="auto" w:fill="FFFFFF"/>
        </w:rPr>
        <w:t>Communication LoRa</w:t>
      </w:r>
    </w:p>
    <w:p w14:paraId="73D246B0" w14:textId="77777777" w:rsidR="004F0C45" w:rsidRDefault="004F0C45" w:rsidP="004F0C45"/>
    <w:p w14:paraId="64EEBACE"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shd w:val="clear" w:color="auto" w:fill="FFFFFF"/>
        </w:rPr>
        <w:t xml:space="preserve">UCA LoRa </w:t>
      </w:r>
      <w:proofErr w:type="gramStart"/>
      <w:r>
        <w:rPr>
          <w:rFonts w:ascii="Arial" w:hAnsi="Arial" w:cs="Arial"/>
          <w:b/>
          <w:bCs/>
          <w:color w:val="000000"/>
          <w:sz w:val="22"/>
          <w:szCs w:val="22"/>
          <w:u w:val="single"/>
          <w:shd w:val="clear" w:color="auto" w:fill="FFFFFF"/>
        </w:rPr>
        <w:t>receiver:</w:t>
      </w:r>
      <w:proofErr w:type="gramEnd"/>
      <w:r>
        <w:rPr>
          <w:rFonts w:ascii="Arial" w:hAnsi="Arial" w:cs="Arial"/>
          <w:color w:val="000000"/>
          <w:sz w:val="22"/>
          <w:szCs w:val="22"/>
          <w:shd w:val="clear" w:color="auto" w:fill="FFFFFF"/>
        </w:rPr>
        <w:t xml:space="preserve"> Carte contenant un module LoRa et permettant de recevoir des données.</w:t>
      </w:r>
    </w:p>
    <w:p w14:paraId="35816E31" w14:textId="77777777" w:rsidR="004F0C45" w:rsidRDefault="004F0C45" w:rsidP="004F0C45"/>
    <w:p w14:paraId="416D2338"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shd w:val="clear" w:color="auto" w:fill="FFFFFF"/>
        </w:rPr>
        <w:t>Raspberry pi3:</w:t>
      </w:r>
      <w:r>
        <w:rPr>
          <w:rFonts w:ascii="Arial" w:hAnsi="Arial" w:cs="Arial"/>
          <w:color w:val="000000"/>
          <w:sz w:val="22"/>
          <w:szCs w:val="22"/>
          <w:shd w:val="clear" w:color="auto" w:fill="FFFFFF"/>
        </w:rPr>
        <w:t xml:space="preserve"> Le Raspberry Pi est un </w:t>
      </w:r>
      <w:hyperlink r:id="rId18" w:history="1">
        <w:r>
          <w:rPr>
            <w:rStyle w:val="Lienhypertexte"/>
            <w:rFonts w:ascii="Arial" w:hAnsi="Arial" w:cs="Arial"/>
            <w:color w:val="000000"/>
            <w:sz w:val="22"/>
            <w:szCs w:val="22"/>
            <w:shd w:val="clear" w:color="auto" w:fill="FFFFFF"/>
          </w:rPr>
          <w:t>nano-ordinateur</w:t>
        </w:r>
      </w:hyperlink>
      <w:r>
        <w:rPr>
          <w:rFonts w:ascii="Arial" w:hAnsi="Arial" w:cs="Arial"/>
          <w:color w:val="000000"/>
          <w:sz w:val="22"/>
          <w:szCs w:val="22"/>
          <w:shd w:val="clear" w:color="auto" w:fill="FFFFFF"/>
        </w:rPr>
        <w:t xml:space="preserve"> </w:t>
      </w:r>
      <w:hyperlink r:id="rId19" w:history="1">
        <w:r>
          <w:rPr>
            <w:rStyle w:val="Lienhypertexte"/>
            <w:rFonts w:ascii="Arial" w:hAnsi="Arial" w:cs="Arial"/>
            <w:color w:val="000000"/>
            <w:sz w:val="22"/>
            <w:szCs w:val="22"/>
            <w:shd w:val="clear" w:color="auto" w:fill="FFFFFF"/>
          </w:rPr>
          <w:t>monocarte</w:t>
        </w:r>
      </w:hyperlink>
      <w:r>
        <w:rPr>
          <w:rFonts w:ascii="Arial" w:hAnsi="Arial" w:cs="Arial"/>
          <w:color w:val="000000"/>
          <w:sz w:val="22"/>
          <w:szCs w:val="22"/>
          <w:shd w:val="clear" w:color="auto" w:fill="FFFFFF"/>
        </w:rPr>
        <w:t xml:space="preserve"> à </w:t>
      </w:r>
      <w:hyperlink r:id="rId20" w:history="1">
        <w:r>
          <w:rPr>
            <w:rStyle w:val="Lienhypertexte"/>
            <w:rFonts w:ascii="Arial" w:hAnsi="Arial" w:cs="Arial"/>
            <w:color w:val="000000"/>
            <w:sz w:val="22"/>
            <w:szCs w:val="22"/>
            <w:shd w:val="clear" w:color="auto" w:fill="FFFFFF"/>
          </w:rPr>
          <w:t>processeur ARM</w:t>
        </w:r>
      </w:hyperlink>
      <w:r>
        <w:rPr>
          <w:rFonts w:ascii="Arial" w:hAnsi="Arial" w:cs="Arial"/>
          <w:color w:val="000000"/>
          <w:sz w:val="22"/>
          <w:szCs w:val="22"/>
          <w:shd w:val="clear" w:color="auto" w:fill="FFFFFF"/>
        </w:rPr>
        <w:t xml:space="preserve"> conçu par des professeurs du département informatique de l'</w:t>
      </w:r>
      <w:hyperlink r:id="rId21" w:history="1">
        <w:r>
          <w:rPr>
            <w:rStyle w:val="Lienhypertexte"/>
            <w:rFonts w:ascii="Arial" w:hAnsi="Arial" w:cs="Arial"/>
            <w:color w:val="000000"/>
            <w:sz w:val="22"/>
            <w:szCs w:val="22"/>
            <w:shd w:val="clear" w:color="auto" w:fill="FFFFFF"/>
          </w:rPr>
          <w:t>université de Cambridge</w:t>
        </w:r>
      </w:hyperlink>
      <w:r>
        <w:rPr>
          <w:rFonts w:ascii="Arial" w:hAnsi="Arial" w:cs="Arial"/>
          <w:color w:val="000000"/>
          <w:sz w:val="22"/>
          <w:szCs w:val="22"/>
          <w:shd w:val="clear" w:color="auto" w:fill="FFFFFF"/>
        </w:rPr>
        <w:t xml:space="preserve"> dans le cadre de la </w:t>
      </w:r>
      <w:hyperlink r:id="rId22" w:history="1">
        <w:r>
          <w:rPr>
            <w:rStyle w:val="Lienhypertexte"/>
            <w:rFonts w:ascii="Arial" w:hAnsi="Arial" w:cs="Arial"/>
            <w:color w:val="000000"/>
            <w:sz w:val="22"/>
            <w:szCs w:val="22"/>
            <w:shd w:val="clear" w:color="auto" w:fill="FFFFFF"/>
          </w:rPr>
          <w:t>fondation Raspberry Pi</w:t>
        </w:r>
      </w:hyperlink>
      <w:r>
        <w:rPr>
          <w:rFonts w:ascii="Arial" w:hAnsi="Arial" w:cs="Arial"/>
          <w:color w:val="000000"/>
          <w:sz w:val="22"/>
          <w:szCs w:val="22"/>
          <w:shd w:val="clear" w:color="auto" w:fill="FFFFFF"/>
        </w:rPr>
        <w:t xml:space="preserve"> </w:t>
      </w:r>
      <w:r>
        <w:rPr>
          <w:rFonts w:ascii="Arial" w:hAnsi="Arial" w:cs="Arial"/>
          <w:i/>
          <w:iCs/>
          <w:color w:val="000000"/>
          <w:sz w:val="22"/>
          <w:szCs w:val="22"/>
          <w:shd w:val="clear" w:color="auto" w:fill="FFFFFF"/>
        </w:rPr>
        <w:t>(source: wikipedia).</w:t>
      </w:r>
    </w:p>
    <w:p w14:paraId="12ECF7E2" w14:textId="77777777" w:rsidR="004F0C45" w:rsidRDefault="004F0C45" w:rsidP="004F0C45"/>
    <w:p w14:paraId="27EE5918" w14:textId="5756FC1C" w:rsidR="004F0C45" w:rsidRDefault="004F0C45" w:rsidP="004F0C45">
      <w:pPr>
        <w:pStyle w:val="NormalWeb"/>
        <w:spacing w:before="0" w:beforeAutospacing="0" w:after="0" w:afterAutospacing="0"/>
        <w:rPr>
          <w:ins w:id="41" w:author="Marie-Agnes Peraldi" w:date="2020-03-20T17:51:00Z"/>
          <w:rFonts w:ascii="Arial" w:hAnsi="Arial" w:cs="Arial"/>
          <w:color w:val="000000"/>
          <w:sz w:val="22"/>
          <w:szCs w:val="22"/>
          <w:shd w:val="clear" w:color="auto" w:fill="FFFFFF"/>
        </w:rPr>
      </w:pPr>
      <w:r>
        <w:rPr>
          <w:rFonts w:ascii="Arial" w:hAnsi="Arial" w:cs="Arial"/>
          <w:noProof/>
          <w:color w:val="000000"/>
          <w:sz w:val="22"/>
          <w:szCs w:val="22"/>
          <w:bdr w:val="none" w:sz="0" w:space="0" w:color="auto" w:frame="1"/>
          <w:shd w:val="clear" w:color="auto" w:fill="FFFFFF"/>
        </w:rPr>
        <w:drawing>
          <wp:inline distT="0" distB="0" distL="0" distR="0" wp14:anchorId="227C2F5C" wp14:editId="2A1CDE26">
            <wp:extent cx="668020" cy="182880"/>
            <wp:effectExtent l="0" t="0" r="0" b="7620"/>
            <wp:docPr id="6" name="Image 6" descr="https://lh6.googleusercontent.com/fyxwr48vxvPVca7xVCJqwZmu8VxaSOnzRjghwZ_bhxeMcf1I8QcoSSxUuWpbI-ZBJ-8JNAJMOe-e7y-4JmybBTcMPjuLlXKHCrclWX4uLFGK4ZgMJsUzPN1XIVs0XWRnaurgwj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yxwr48vxvPVca7xVCJqwZmu8VxaSOnzRjghwZ_bhxeMcf1I8QcoSSxUuWpbI-ZBJ-8JNAJMOe-e7y-4JmybBTcMPjuLlXKHCrclWX4uLFGK4ZgMJsUzPN1XIVs0XWRnaurgwj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020" cy="182880"/>
                    </a:xfrm>
                    <a:prstGeom prst="rect">
                      <a:avLst/>
                    </a:prstGeom>
                    <a:noFill/>
                    <a:ln>
                      <a:noFill/>
                    </a:ln>
                  </pic:spPr>
                </pic:pic>
              </a:graphicData>
            </a:graphic>
          </wp:inline>
        </w:drawing>
      </w:r>
      <w:r>
        <w:rPr>
          <w:rFonts w:ascii="Arial" w:hAnsi="Arial" w:cs="Arial"/>
          <w:color w:val="000000"/>
          <w:sz w:val="22"/>
          <w:szCs w:val="22"/>
          <w:shd w:val="clear" w:color="auto" w:fill="FFFFFF"/>
        </w:rPr>
        <w:t>Communication filaire via un port série</w:t>
      </w:r>
    </w:p>
    <w:p w14:paraId="3F1290F8" w14:textId="77777777" w:rsidR="00623FCC" w:rsidRDefault="00623FCC" w:rsidP="004F0C45">
      <w:pPr>
        <w:pStyle w:val="NormalWeb"/>
        <w:spacing w:before="0" w:beforeAutospacing="0" w:after="0" w:afterAutospacing="0"/>
      </w:pPr>
    </w:p>
    <w:p w14:paraId="3F7CE7F8" w14:textId="13B4DD08" w:rsidR="004F0C45" w:rsidRDefault="004F0C45" w:rsidP="004F0C45">
      <w:pPr>
        <w:pStyle w:val="Contenu"/>
      </w:pPr>
    </w:p>
    <w:p w14:paraId="1C903288" w14:textId="50896D8D" w:rsidR="004F0C45" w:rsidRDefault="004F0C45" w:rsidP="00F31E78">
      <w:pPr>
        <w:pStyle w:val="Titre2"/>
      </w:pPr>
      <w:bookmarkStart w:id="42" w:name="_Toc35456067"/>
      <w:r>
        <w:t>R</w:t>
      </w:r>
      <w:r w:rsidR="00F31E78">
        <w:t>ésumé des fonctionnalités</w:t>
      </w:r>
      <w:bookmarkEnd w:id="42"/>
    </w:p>
    <w:p w14:paraId="21BE14D6" w14:textId="77777777" w:rsidR="00623FCC" w:rsidRDefault="00623FCC" w:rsidP="004D7030">
      <w:pPr>
        <w:pStyle w:val="Contenu"/>
        <w:rPr>
          <w:bCs/>
          <w:i/>
          <w:iCs/>
          <w:sz w:val="24"/>
          <w:szCs w:val="24"/>
        </w:rPr>
      </w:pPr>
      <w:r>
        <w:rPr>
          <w:bCs/>
          <w:i/>
          <w:iCs/>
          <w:sz w:val="24"/>
          <w:szCs w:val="24"/>
        </w:rPr>
        <w:t xml:space="preserve">Avant de résumer les fonctionnalités il faut les expliciter de manière précise. </w:t>
      </w:r>
    </w:p>
    <w:p w14:paraId="1EA05213" w14:textId="77777777" w:rsidR="005E1604" w:rsidRDefault="00623FCC" w:rsidP="004D7030">
      <w:pPr>
        <w:pStyle w:val="Contenu"/>
        <w:rPr>
          <w:bCs/>
          <w:i/>
          <w:iCs/>
          <w:sz w:val="24"/>
          <w:szCs w:val="24"/>
        </w:rPr>
      </w:pPr>
      <w:r>
        <w:rPr>
          <w:bCs/>
          <w:i/>
          <w:iCs/>
          <w:sz w:val="24"/>
          <w:szCs w:val="24"/>
        </w:rPr>
        <w:t xml:space="preserve">F1 collecte de données par le mat, </w:t>
      </w:r>
      <w:r w:rsidR="005E1604">
        <w:rPr>
          <w:bCs/>
          <w:i/>
          <w:iCs/>
          <w:sz w:val="24"/>
          <w:szCs w:val="24"/>
        </w:rPr>
        <w:t xml:space="preserve"> </w:t>
      </w:r>
    </w:p>
    <w:p w14:paraId="1F902421" w14:textId="77777777" w:rsidR="005E1604" w:rsidRDefault="00623FCC" w:rsidP="004D7030">
      <w:pPr>
        <w:pStyle w:val="Contenu"/>
        <w:rPr>
          <w:bCs/>
          <w:i/>
          <w:iCs/>
          <w:sz w:val="24"/>
          <w:szCs w:val="24"/>
        </w:rPr>
      </w:pPr>
      <w:r>
        <w:rPr>
          <w:bCs/>
          <w:i/>
          <w:iCs/>
          <w:sz w:val="24"/>
          <w:szCs w:val="24"/>
        </w:rPr>
        <w:t xml:space="preserve">F2 Transmission des données en LORA  </w:t>
      </w:r>
    </w:p>
    <w:p w14:paraId="66E87DD1" w14:textId="2F733442" w:rsidR="00623FCC" w:rsidRDefault="00623FCC" w:rsidP="004D7030">
      <w:pPr>
        <w:pStyle w:val="Contenu"/>
        <w:rPr>
          <w:bCs/>
          <w:i/>
          <w:iCs/>
          <w:sz w:val="24"/>
          <w:szCs w:val="24"/>
        </w:rPr>
      </w:pPr>
      <w:r>
        <w:rPr>
          <w:bCs/>
          <w:i/>
          <w:iCs/>
          <w:sz w:val="24"/>
          <w:szCs w:val="24"/>
        </w:rPr>
        <w:t xml:space="preserve">F3 collecte des données par le raspberry à fréquence variable, </w:t>
      </w:r>
    </w:p>
    <w:p w14:paraId="5F44E0FA" w14:textId="4140F7BA" w:rsidR="005E1604" w:rsidRPr="00F278B1" w:rsidRDefault="00623FCC" w:rsidP="00623FCC">
      <w:pPr>
        <w:pStyle w:val="Contenu"/>
        <w:rPr>
          <w:bCs/>
          <w:i/>
          <w:iCs/>
          <w:sz w:val="24"/>
          <w:szCs w:val="24"/>
        </w:rPr>
      </w:pPr>
      <w:r>
        <w:rPr>
          <w:bCs/>
          <w:i/>
          <w:iCs/>
          <w:sz w:val="24"/>
          <w:szCs w:val="24"/>
        </w:rPr>
        <w:t>F</w:t>
      </w:r>
      <w:r w:rsidR="00BF7A41">
        <w:rPr>
          <w:bCs/>
          <w:i/>
          <w:iCs/>
          <w:sz w:val="24"/>
          <w:szCs w:val="24"/>
        </w:rPr>
        <w:t>4</w:t>
      </w:r>
      <w:r>
        <w:rPr>
          <w:bCs/>
          <w:i/>
          <w:iCs/>
          <w:sz w:val="24"/>
          <w:szCs w:val="24"/>
        </w:rPr>
        <w:t xml:space="preserve"> Notification temps réel de certaines données critiques  </w:t>
      </w:r>
    </w:p>
    <w:p w14:paraId="752C9062" w14:textId="7F19B90E" w:rsidR="004D7030" w:rsidRDefault="00623FCC" w:rsidP="004D7030">
      <w:pPr>
        <w:pStyle w:val="Contenu"/>
        <w:rPr>
          <w:bCs/>
          <w:i/>
          <w:iCs/>
          <w:sz w:val="24"/>
          <w:szCs w:val="24"/>
        </w:rPr>
      </w:pPr>
      <w:r>
        <w:rPr>
          <w:bCs/>
          <w:i/>
          <w:iCs/>
          <w:sz w:val="24"/>
          <w:szCs w:val="24"/>
        </w:rPr>
        <w:t>F</w:t>
      </w:r>
      <w:r w:rsidR="00BF7A41">
        <w:rPr>
          <w:bCs/>
          <w:i/>
          <w:iCs/>
          <w:sz w:val="24"/>
          <w:szCs w:val="24"/>
        </w:rPr>
        <w:t>5</w:t>
      </w:r>
      <w:r>
        <w:rPr>
          <w:bCs/>
          <w:i/>
          <w:iCs/>
          <w:sz w:val="24"/>
          <w:szCs w:val="24"/>
        </w:rPr>
        <w:t xml:space="preserve"> stockage des données dans la BD</w:t>
      </w:r>
    </w:p>
    <w:p w14:paraId="5B1BECAF" w14:textId="6172E3FA" w:rsidR="00623FCC" w:rsidRDefault="00623FCC" w:rsidP="004D7030">
      <w:pPr>
        <w:pStyle w:val="Contenu"/>
        <w:rPr>
          <w:bCs/>
          <w:i/>
          <w:iCs/>
          <w:sz w:val="24"/>
          <w:szCs w:val="24"/>
        </w:rPr>
      </w:pPr>
      <w:r>
        <w:rPr>
          <w:bCs/>
          <w:i/>
          <w:iCs/>
          <w:sz w:val="24"/>
          <w:szCs w:val="24"/>
        </w:rPr>
        <w:t>F</w:t>
      </w:r>
      <w:r w:rsidR="00BF7A41">
        <w:rPr>
          <w:bCs/>
          <w:i/>
          <w:iCs/>
          <w:sz w:val="24"/>
          <w:szCs w:val="24"/>
        </w:rPr>
        <w:t>6</w:t>
      </w:r>
      <w:r>
        <w:rPr>
          <w:bCs/>
          <w:i/>
          <w:iCs/>
          <w:sz w:val="24"/>
          <w:szCs w:val="24"/>
        </w:rPr>
        <w:t xml:space="preserve"> application web </w:t>
      </w:r>
      <w:ins w:id="43" w:author="OpenSolution" w:date="2020-04-03T08:28:00Z">
        <w:r w:rsidR="009C119A">
          <w:rPr>
            <w:bCs/>
            <w:i/>
            <w:iCs/>
            <w:sz w:val="24"/>
            <w:szCs w:val="24"/>
          </w:rPr>
          <w:t>pour l’a</w:t>
        </w:r>
      </w:ins>
      <w:del w:id="44" w:author="OpenSolution" w:date="2020-04-03T08:28:00Z">
        <w:r w:rsidDel="009C119A">
          <w:rPr>
            <w:bCs/>
            <w:i/>
            <w:iCs/>
            <w:sz w:val="24"/>
            <w:szCs w:val="24"/>
          </w:rPr>
          <w:delText>dá</w:delText>
        </w:r>
      </w:del>
      <w:r>
        <w:rPr>
          <w:bCs/>
          <w:i/>
          <w:iCs/>
          <w:sz w:val="24"/>
          <w:szCs w:val="24"/>
        </w:rPr>
        <w:t>ffichage des donn</w:t>
      </w:r>
      <w:del w:id="45" w:author="OpenSolution" w:date="2020-04-03T08:28:00Z">
        <w:r w:rsidDel="009C119A">
          <w:rPr>
            <w:bCs/>
            <w:i/>
            <w:iCs/>
            <w:sz w:val="24"/>
            <w:szCs w:val="24"/>
          </w:rPr>
          <w:delText>’’</w:delText>
        </w:r>
      </w:del>
      <w:del w:id="46" w:author="OpenSolution" w:date="2020-04-03T08:29:00Z">
        <w:r w:rsidDel="009C119A">
          <w:rPr>
            <w:bCs/>
            <w:i/>
            <w:iCs/>
            <w:sz w:val="24"/>
            <w:szCs w:val="24"/>
          </w:rPr>
          <w:delText>e</w:delText>
        </w:r>
      </w:del>
      <w:ins w:id="47" w:author="OpenSolution" w:date="2020-04-03T08:29:00Z">
        <w:r w:rsidR="009C119A">
          <w:rPr>
            <w:bCs/>
            <w:i/>
            <w:iCs/>
            <w:sz w:val="24"/>
            <w:szCs w:val="24"/>
          </w:rPr>
          <w:t>é</w:t>
        </w:r>
      </w:ins>
      <w:r>
        <w:rPr>
          <w:bCs/>
          <w:i/>
          <w:iCs/>
          <w:sz w:val="24"/>
          <w:szCs w:val="24"/>
        </w:rPr>
        <w:t xml:space="preserve">es </w:t>
      </w:r>
    </w:p>
    <w:p w14:paraId="777325A8" w14:textId="77777777" w:rsidR="009C119A" w:rsidRDefault="00623FCC" w:rsidP="004D7030">
      <w:pPr>
        <w:pStyle w:val="Contenu"/>
        <w:rPr>
          <w:ins w:id="48" w:author="OpenSolution" w:date="2020-04-03T08:27:00Z"/>
          <w:bCs/>
          <w:i/>
          <w:iCs/>
          <w:sz w:val="24"/>
          <w:szCs w:val="24"/>
        </w:rPr>
      </w:pPr>
      <w:r>
        <w:rPr>
          <w:bCs/>
          <w:i/>
          <w:iCs/>
          <w:sz w:val="24"/>
          <w:szCs w:val="24"/>
        </w:rPr>
        <w:t>F</w:t>
      </w:r>
      <w:r w:rsidR="00BF7A41">
        <w:rPr>
          <w:bCs/>
          <w:i/>
          <w:iCs/>
          <w:sz w:val="24"/>
          <w:szCs w:val="24"/>
        </w:rPr>
        <w:t>7</w:t>
      </w:r>
      <w:r>
        <w:rPr>
          <w:bCs/>
          <w:i/>
          <w:iCs/>
          <w:sz w:val="24"/>
          <w:szCs w:val="24"/>
        </w:rPr>
        <w:t xml:space="preserve"> Accès distant au serveur web avec accès sécurisé </w:t>
      </w:r>
      <w:del w:id="49" w:author="OpenSolution" w:date="2020-04-03T08:23:00Z">
        <w:r w:rsidDel="00F278B1">
          <w:rPr>
            <w:bCs/>
            <w:i/>
            <w:iCs/>
            <w:sz w:val="24"/>
            <w:szCs w:val="24"/>
          </w:rPr>
          <w:delText xml:space="preserve"> </w:delText>
        </w:r>
      </w:del>
      <w:r>
        <w:rPr>
          <w:bCs/>
          <w:i/>
          <w:iCs/>
          <w:sz w:val="24"/>
          <w:szCs w:val="24"/>
        </w:rPr>
        <w:t>et certificat.</w:t>
      </w:r>
    </w:p>
    <w:p w14:paraId="6ED0EA5E" w14:textId="09548938" w:rsidR="00623FCC" w:rsidRPr="009C119A" w:rsidDel="00F278B1" w:rsidRDefault="00623FCC" w:rsidP="004D7030">
      <w:pPr>
        <w:pStyle w:val="Contenu"/>
        <w:rPr>
          <w:del w:id="50" w:author="OpenSolution" w:date="2020-04-03T08:23:00Z"/>
          <w:bCs/>
          <w:i/>
          <w:iCs/>
          <w:sz w:val="22"/>
          <w:szCs w:val="24"/>
        </w:rPr>
      </w:pPr>
    </w:p>
    <w:p w14:paraId="148CF6F7" w14:textId="5EA8B91E" w:rsidR="005E1604" w:rsidRPr="009C119A" w:rsidRDefault="005E1604" w:rsidP="004D7030">
      <w:pPr>
        <w:pStyle w:val="Contenu"/>
        <w:rPr>
          <w:i/>
          <w:sz w:val="24"/>
        </w:rPr>
      </w:pPr>
      <w:r w:rsidRPr="009C119A">
        <w:rPr>
          <w:i/>
          <w:sz w:val="24"/>
        </w:rPr>
        <w:t>F</w:t>
      </w:r>
      <w:r w:rsidR="00BF7A41" w:rsidRPr="009C119A">
        <w:rPr>
          <w:i/>
          <w:sz w:val="24"/>
        </w:rPr>
        <w:t>8</w:t>
      </w:r>
      <w:r w:rsidRPr="009C119A">
        <w:rPr>
          <w:i/>
          <w:sz w:val="24"/>
        </w:rPr>
        <w:t xml:space="preserve"> Application mobile qui va pointer sur le serveur web </w:t>
      </w:r>
    </w:p>
    <w:p w14:paraId="4A7E5F99" w14:textId="77777777" w:rsidR="005E1604" w:rsidRDefault="005E1604" w:rsidP="004D7030">
      <w:pPr>
        <w:pStyle w:val="Contenu"/>
      </w:pPr>
    </w:p>
    <w:p w14:paraId="7BA170A9" w14:textId="77777777" w:rsidR="00623FCC" w:rsidRDefault="00623FCC" w:rsidP="004D7030">
      <w:pPr>
        <w:pStyle w:val="Contenu"/>
      </w:pPr>
    </w:p>
    <w:p w14:paraId="300821E8" w14:textId="77777777" w:rsidR="004F0C45" w:rsidRDefault="004F0C45" w:rsidP="004F0C45">
      <w:pPr>
        <w:pStyle w:val="NormalWeb"/>
        <w:spacing w:before="0" w:beforeAutospacing="0" w:after="0" w:afterAutospacing="0"/>
      </w:pPr>
      <w:r>
        <w:rPr>
          <w:rFonts w:ascii="Arial" w:hAnsi="Arial" w:cs="Arial"/>
          <w:color w:val="000000"/>
          <w:sz w:val="22"/>
          <w:szCs w:val="22"/>
          <w:shd w:val="clear" w:color="auto" w:fill="FFFFFF"/>
        </w:rPr>
        <w:t xml:space="preserve">Les capteurs positionnés sur le mât ainsi que sur la carte </w:t>
      </w:r>
      <w:r>
        <w:rPr>
          <w:rFonts w:ascii="Arial" w:hAnsi="Arial" w:cs="Arial"/>
          <w:i/>
          <w:iCs/>
          <w:color w:val="000000"/>
          <w:sz w:val="22"/>
          <w:szCs w:val="22"/>
          <w:shd w:val="clear" w:color="auto" w:fill="FFFFFF"/>
        </w:rPr>
        <w:t>sparkfun weather shield</w:t>
      </w:r>
      <w:r>
        <w:rPr>
          <w:rFonts w:ascii="Arial" w:hAnsi="Arial" w:cs="Arial"/>
          <w:color w:val="000000"/>
          <w:sz w:val="22"/>
          <w:szCs w:val="22"/>
          <w:shd w:val="clear" w:color="auto" w:fill="FFFFFF"/>
        </w:rPr>
        <w:t xml:space="preserve"> vont relever des données et les transmettre à la carte </w:t>
      </w:r>
      <w:r>
        <w:rPr>
          <w:rFonts w:ascii="Arial" w:hAnsi="Arial" w:cs="Arial"/>
          <w:i/>
          <w:iCs/>
          <w:color w:val="000000"/>
          <w:sz w:val="22"/>
          <w:szCs w:val="22"/>
          <w:shd w:val="clear" w:color="auto" w:fill="FFFFFF"/>
        </w:rPr>
        <w:t>UCA LoRa sender.</w:t>
      </w:r>
      <w:r>
        <w:rPr>
          <w:rFonts w:ascii="Arial" w:hAnsi="Arial" w:cs="Arial"/>
          <w:color w:val="000000"/>
          <w:sz w:val="22"/>
          <w:szCs w:val="22"/>
          <w:shd w:val="clear" w:color="auto" w:fill="FFFFFF"/>
        </w:rPr>
        <w:t xml:space="preserve"> Les données seront transmises à l’autre carte </w:t>
      </w:r>
      <w:r>
        <w:rPr>
          <w:rFonts w:ascii="Arial" w:hAnsi="Arial" w:cs="Arial"/>
          <w:i/>
          <w:iCs/>
          <w:color w:val="000000"/>
          <w:sz w:val="22"/>
          <w:szCs w:val="22"/>
          <w:shd w:val="clear" w:color="auto" w:fill="FFFFFF"/>
        </w:rPr>
        <w:t>LoRa receiver</w:t>
      </w:r>
      <w:r>
        <w:rPr>
          <w:rFonts w:ascii="Arial" w:hAnsi="Arial" w:cs="Arial"/>
          <w:color w:val="000000"/>
          <w:sz w:val="22"/>
          <w:szCs w:val="22"/>
          <w:shd w:val="clear" w:color="auto" w:fill="FFFFFF"/>
        </w:rPr>
        <w:t xml:space="preserve"> par le protocole </w:t>
      </w:r>
      <w:r>
        <w:rPr>
          <w:rFonts w:ascii="Arial" w:hAnsi="Arial" w:cs="Arial"/>
          <w:i/>
          <w:iCs/>
          <w:color w:val="000000"/>
          <w:sz w:val="22"/>
          <w:szCs w:val="22"/>
          <w:shd w:val="clear" w:color="auto" w:fill="FFFFFF"/>
        </w:rPr>
        <w:t>LoRa.</w:t>
      </w:r>
      <w:r>
        <w:rPr>
          <w:rFonts w:ascii="Arial" w:hAnsi="Arial" w:cs="Arial"/>
          <w:color w:val="000000"/>
          <w:sz w:val="22"/>
          <w:szCs w:val="22"/>
          <w:shd w:val="clear" w:color="auto" w:fill="FFFFFF"/>
        </w:rPr>
        <w:t xml:space="preserve"> Ces données sont ensuite transmises au raspberry pi3 qui contient un serveur </w:t>
      </w:r>
      <w:r>
        <w:rPr>
          <w:rFonts w:ascii="Arial" w:hAnsi="Arial" w:cs="Arial"/>
          <w:i/>
          <w:iCs/>
          <w:color w:val="000000"/>
          <w:sz w:val="22"/>
          <w:szCs w:val="22"/>
          <w:shd w:val="clear" w:color="auto" w:fill="FFFFFF"/>
        </w:rPr>
        <w:t>apache2</w:t>
      </w:r>
      <w:r>
        <w:rPr>
          <w:rFonts w:ascii="Arial" w:hAnsi="Arial" w:cs="Arial"/>
          <w:color w:val="000000"/>
          <w:sz w:val="22"/>
          <w:szCs w:val="22"/>
          <w:shd w:val="clear" w:color="auto" w:fill="FFFFFF"/>
        </w:rPr>
        <w:t xml:space="preserve"> hébergeant l’application et la base de données. Toutes les 30 minutes la raspberry lance une tâche CRON qui va insérer les données dans la base.</w:t>
      </w:r>
    </w:p>
    <w:p w14:paraId="7C4882AA" w14:textId="57B5C285" w:rsidR="004F0C45" w:rsidRDefault="004F0C45" w:rsidP="004F0C45">
      <w:pPr>
        <w:pStyle w:val="Contenu"/>
        <w:rPr>
          <w:rFonts w:ascii="Arial" w:hAnsi="Arial" w:cs="Arial"/>
          <w:color w:val="000000"/>
          <w:sz w:val="22"/>
          <w:shd w:val="clear" w:color="auto" w:fill="FFFFFF"/>
        </w:rPr>
      </w:pPr>
      <w:r>
        <w:br/>
      </w:r>
      <w:r w:rsidR="00F31E78">
        <w:rPr>
          <w:rFonts w:ascii="Arial" w:hAnsi="Arial" w:cs="Arial"/>
          <w:color w:val="000000"/>
          <w:sz w:val="22"/>
          <w:u w:val="single"/>
          <w:shd w:val="clear" w:color="auto" w:fill="FFFFFF"/>
        </w:rPr>
        <w:t>Remarque :</w:t>
      </w:r>
      <w:r>
        <w:rPr>
          <w:rFonts w:ascii="Arial" w:hAnsi="Arial" w:cs="Arial"/>
          <w:color w:val="000000"/>
          <w:sz w:val="22"/>
          <w:shd w:val="clear" w:color="auto" w:fill="FFFFFF"/>
        </w:rPr>
        <w:t xml:space="preserve"> Les cartes </w:t>
      </w:r>
      <w:r>
        <w:rPr>
          <w:rFonts w:ascii="Arial" w:hAnsi="Arial" w:cs="Arial"/>
          <w:i/>
          <w:iCs/>
          <w:color w:val="000000"/>
          <w:sz w:val="22"/>
          <w:shd w:val="clear" w:color="auto" w:fill="FFFFFF"/>
        </w:rPr>
        <w:t>sparkfun weather shield, UCA LoRa sender</w:t>
      </w:r>
      <w:r>
        <w:rPr>
          <w:rFonts w:ascii="Arial" w:hAnsi="Arial" w:cs="Arial"/>
          <w:color w:val="000000"/>
          <w:sz w:val="22"/>
          <w:shd w:val="clear" w:color="auto" w:fill="FFFFFF"/>
        </w:rPr>
        <w:t xml:space="preserve"> et </w:t>
      </w:r>
      <w:r>
        <w:rPr>
          <w:rFonts w:ascii="Arial" w:hAnsi="Arial" w:cs="Arial"/>
          <w:i/>
          <w:iCs/>
          <w:color w:val="000000"/>
          <w:sz w:val="22"/>
          <w:shd w:val="clear" w:color="auto" w:fill="FFFFFF"/>
        </w:rPr>
        <w:t>UCA LoRa receiver</w:t>
      </w:r>
      <w:r>
        <w:rPr>
          <w:rFonts w:ascii="Arial" w:hAnsi="Arial" w:cs="Arial"/>
          <w:color w:val="000000"/>
          <w:sz w:val="22"/>
          <w:shd w:val="clear" w:color="auto" w:fill="FFFFFF"/>
        </w:rPr>
        <w:t xml:space="preserve"> sont toutes programmable à l’aide de l’IDE Arduino.</w:t>
      </w:r>
    </w:p>
    <w:p w14:paraId="0249F573" w14:textId="58F5A476" w:rsidR="00F31E78" w:rsidRDefault="00F31E78" w:rsidP="004F0C45">
      <w:pPr>
        <w:pStyle w:val="Contenu"/>
        <w:rPr>
          <w:rFonts w:ascii="Arial" w:hAnsi="Arial" w:cs="Arial"/>
          <w:color w:val="000000"/>
          <w:sz w:val="22"/>
          <w:shd w:val="clear" w:color="auto" w:fill="FFFFFF"/>
        </w:rPr>
      </w:pPr>
    </w:p>
    <w:p w14:paraId="50503183" w14:textId="77777777" w:rsidR="00E631BE" w:rsidRDefault="00E631BE" w:rsidP="004F0C45">
      <w:pPr>
        <w:pStyle w:val="Contenu"/>
        <w:rPr>
          <w:rFonts w:ascii="Arial" w:hAnsi="Arial" w:cs="Arial"/>
          <w:color w:val="000000"/>
          <w:sz w:val="22"/>
          <w:shd w:val="clear" w:color="auto" w:fill="FFFFFF"/>
        </w:rPr>
      </w:pPr>
    </w:p>
    <w:p w14:paraId="03483BD7" w14:textId="19F7DF99" w:rsidR="00E631BE" w:rsidRDefault="00E631BE" w:rsidP="004F0C45">
      <w:pPr>
        <w:pStyle w:val="Contenu"/>
      </w:pPr>
    </w:p>
    <w:p w14:paraId="5549B703" w14:textId="3285E36A" w:rsidR="009C119A" w:rsidRDefault="009C119A" w:rsidP="004F0C45">
      <w:pPr>
        <w:pStyle w:val="Contenu"/>
      </w:pPr>
    </w:p>
    <w:p w14:paraId="55722BDA" w14:textId="77777777" w:rsidR="009C119A" w:rsidRDefault="009C119A" w:rsidP="004F0C45">
      <w:pPr>
        <w:pStyle w:val="Contenu"/>
      </w:pPr>
    </w:p>
    <w:p w14:paraId="104B0E18" w14:textId="1D4D19E6" w:rsidR="00E631BE" w:rsidDel="005860D4" w:rsidRDefault="00E631BE" w:rsidP="00E631BE">
      <w:pPr>
        <w:pStyle w:val="Titre1"/>
        <w:rPr>
          <w:del w:id="51" w:author="OpenSolution" w:date="2020-04-03T08:20:00Z"/>
        </w:rPr>
      </w:pPr>
      <w:bookmarkStart w:id="52" w:name="_Toc35456068"/>
      <w:r>
        <w:lastRenderedPageBreak/>
        <w:t>Répartition du travail</w:t>
      </w:r>
      <w:bookmarkEnd w:id="52"/>
    </w:p>
    <w:p w14:paraId="497C5C83" w14:textId="5ED3C4CF" w:rsidR="00623FCC" w:rsidRDefault="00623FCC" w:rsidP="00F278B1">
      <w:pPr>
        <w:pStyle w:val="Titre1"/>
      </w:pPr>
    </w:p>
    <w:p w14:paraId="5DFD0922" w14:textId="77777777" w:rsidR="00A1564C" w:rsidRDefault="00A1564C" w:rsidP="004F0C45">
      <w:pPr>
        <w:pStyle w:val="Contenu"/>
        <w:rPr>
          <w:ins w:id="53" w:author="Marie-Agnes Peraldi" w:date="2020-03-20T17:56:00Z"/>
          <w:bCs/>
          <w:i/>
          <w:iCs/>
          <w:sz w:val="24"/>
          <w:szCs w:val="24"/>
        </w:rPr>
      </w:pPr>
    </w:p>
    <w:p w14:paraId="42ADE3C5" w14:textId="04966131" w:rsidR="00E631BE" w:rsidRDefault="00E631BE" w:rsidP="00E631BE">
      <w:pPr>
        <w:pStyle w:val="Contenu"/>
      </w:pPr>
      <w:r>
        <w:t>Bihane : développement de l'application web et installation de l'environnement de la raspberry (serveur apache...)</w:t>
      </w:r>
    </w:p>
    <w:p w14:paraId="6CF5C51B" w14:textId="0052AE52" w:rsidR="00BF7A41" w:rsidRDefault="00BF7A41" w:rsidP="00BF7A41">
      <w:pPr>
        <w:pStyle w:val="Contenu"/>
        <w:rPr>
          <w:bCs/>
          <w:i/>
          <w:iCs/>
          <w:sz w:val="24"/>
          <w:szCs w:val="24"/>
        </w:rPr>
      </w:pPr>
      <w:r>
        <w:rPr>
          <w:bCs/>
          <w:i/>
          <w:iCs/>
          <w:sz w:val="24"/>
          <w:szCs w:val="24"/>
        </w:rPr>
        <w:t xml:space="preserve">F1 collecte de données par le mât,  </w:t>
      </w:r>
    </w:p>
    <w:p w14:paraId="2B9791EC" w14:textId="5BB6BD0C" w:rsidR="00BF7A41" w:rsidRDefault="00BF7A41" w:rsidP="00BF7A41">
      <w:pPr>
        <w:pStyle w:val="Contenu"/>
        <w:rPr>
          <w:bCs/>
          <w:i/>
          <w:iCs/>
          <w:sz w:val="24"/>
          <w:szCs w:val="24"/>
        </w:rPr>
      </w:pPr>
      <w:r>
        <w:rPr>
          <w:bCs/>
          <w:i/>
          <w:iCs/>
          <w:sz w:val="24"/>
          <w:szCs w:val="24"/>
        </w:rPr>
        <w:t>Réalisé Par BLP -&gt; projetmeteo/sparkfun.ino</w:t>
      </w:r>
      <w:ins w:id="54" w:author="OpenSolution" w:date="2020-04-03T08:36:00Z">
        <w:r w:rsidR="009A6B99">
          <w:rPr>
            <w:bCs/>
            <w:i/>
            <w:iCs/>
            <w:sz w:val="24"/>
            <w:szCs w:val="24"/>
          </w:rPr>
          <w:t xml:space="preserve"> (il est le seul à avoir accès à la station météo…)</w:t>
        </w:r>
      </w:ins>
    </w:p>
    <w:p w14:paraId="70C5E0F9" w14:textId="00322932" w:rsidR="00BF7A41" w:rsidDel="00E57779" w:rsidRDefault="00BF7A41" w:rsidP="00BF7A41">
      <w:pPr>
        <w:pStyle w:val="Contenu"/>
        <w:rPr>
          <w:del w:id="55" w:author="OpenSolution" w:date="2020-04-03T08:37:00Z"/>
          <w:bCs/>
          <w:i/>
          <w:iCs/>
          <w:sz w:val="24"/>
          <w:szCs w:val="24"/>
        </w:rPr>
      </w:pPr>
      <w:del w:id="56" w:author="OpenSolution" w:date="2020-04-03T08:37:00Z">
        <w:r w:rsidDel="00E57779">
          <w:rPr>
            <w:bCs/>
            <w:i/>
            <w:iCs/>
            <w:sz w:val="24"/>
            <w:szCs w:val="24"/>
          </w:rPr>
          <w:delText>F2 Transmission des données en LORA</w:delText>
        </w:r>
      </w:del>
      <w:del w:id="57" w:author="OpenSolution" w:date="2020-04-03T08:36:00Z">
        <w:r w:rsidDel="009A6B99">
          <w:rPr>
            <w:bCs/>
            <w:i/>
            <w:iCs/>
            <w:sz w:val="24"/>
            <w:szCs w:val="24"/>
          </w:rPr>
          <w:delText xml:space="preserve">  </w:delText>
        </w:r>
      </w:del>
    </w:p>
    <w:p w14:paraId="7254B347" w14:textId="09F62F43" w:rsidR="00BF7A41" w:rsidDel="009A6B99" w:rsidRDefault="00BF7A41" w:rsidP="00BF7A41">
      <w:pPr>
        <w:pStyle w:val="Contenu"/>
        <w:rPr>
          <w:del w:id="58" w:author="OpenSolution" w:date="2020-04-03T08:36:00Z"/>
          <w:bCs/>
          <w:i/>
          <w:iCs/>
          <w:sz w:val="24"/>
          <w:szCs w:val="24"/>
        </w:rPr>
      </w:pPr>
      <w:del w:id="59" w:author="OpenSolution" w:date="2020-04-03T08:36:00Z">
        <w:r w:rsidDel="009A6B99">
          <w:rPr>
            <w:bCs/>
            <w:i/>
            <w:iCs/>
            <w:sz w:val="24"/>
            <w:szCs w:val="24"/>
          </w:rPr>
          <w:delText xml:space="preserve">BLP développe la   Com directe RPI </w:delText>
        </w:r>
      </w:del>
    </w:p>
    <w:p w14:paraId="366EB0B1" w14:textId="77777777" w:rsidR="00BF7A41" w:rsidRDefault="00BF7A41" w:rsidP="00BF7A41">
      <w:pPr>
        <w:pStyle w:val="Contenu"/>
        <w:rPr>
          <w:bCs/>
          <w:i/>
          <w:iCs/>
          <w:sz w:val="24"/>
          <w:szCs w:val="24"/>
        </w:rPr>
      </w:pPr>
      <w:r>
        <w:rPr>
          <w:bCs/>
          <w:i/>
          <w:iCs/>
          <w:sz w:val="24"/>
          <w:szCs w:val="24"/>
        </w:rPr>
        <w:t xml:space="preserve">F3 collecte des données par le raspberry à fréquence variable, </w:t>
      </w:r>
    </w:p>
    <w:p w14:paraId="4F7D408E" w14:textId="2DFD5E52" w:rsidR="00BF7A41" w:rsidRDefault="00BF7A41" w:rsidP="00BF7A41">
      <w:pPr>
        <w:pStyle w:val="Contenu"/>
        <w:rPr>
          <w:bCs/>
          <w:i/>
          <w:iCs/>
          <w:sz w:val="24"/>
          <w:szCs w:val="24"/>
        </w:rPr>
      </w:pPr>
      <w:r>
        <w:rPr>
          <w:bCs/>
          <w:i/>
          <w:iCs/>
          <w:sz w:val="24"/>
          <w:szCs w:val="24"/>
        </w:rPr>
        <w:t xml:space="preserve">BLP </w:t>
      </w:r>
      <w:del w:id="60" w:author="OpenSolution" w:date="2020-04-03T08:34:00Z">
        <w:r w:rsidDel="00DD63B7">
          <w:rPr>
            <w:bCs/>
            <w:i/>
            <w:iCs/>
            <w:sz w:val="24"/>
            <w:szCs w:val="24"/>
          </w:rPr>
          <w:delText>a  implémenté</w:delText>
        </w:r>
      </w:del>
      <w:ins w:id="61" w:author="OpenSolution" w:date="2020-04-03T08:34:00Z">
        <w:r w:rsidR="00DD63B7">
          <w:rPr>
            <w:bCs/>
            <w:i/>
            <w:iCs/>
            <w:sz w:val="24"/>
            <w:szCs w:val="24"/>
          </w:rPr>
          <w:t>a implémenté</w:t>
        </w:r>
      </w:ins>
      <w:r>
        <w:rPr>
          <w:bCs/>
          <w:i/>
          <w:iCs/>
          <w:sz w:val="24"/>
          <w:szCs w:val="24"/>
        </w:rPr>
        <w:t xml:space="preserve"> le code projetMeteo/codepython.py  qui lit le port série de la spar</w:t>
      </w:r>
      <w:del w:id="62" w:author="OpenSolution" w:date="2020-04-03T08:44:00Z">
        <w:r w:rsidDel="00B3378D">
          <w:rPr>
            <w:bCs/>
            <w:i/>
            <w:iCs/>
            <w:sz w:val="24"/>
            <w:szCs w:val="24"/>
          </w:rPr>
          <w:delText>c</w:delText>
        </w:r>
      </w:del>
      <w:ins w:id="63" w:author="OpenSolution" w:date="2020-04-03T08:44:00Z">
        <w:r w:rsidR="00B3378D">
          <w:rPr>
            <w:bCs/>
            <w:i/>
            <w:iCs/>
            <w:sz w:val="24"/>
            <w:szCs w:val="24"/>
          </w:rPr>
          <w:t>k</w:t>
        </w:r>
      </w:ins>
      <w:r>
        <w:rPr>
          <w:bCs/>
          <w:i/>
          <w:iCs/>
          <w:sz w:val="24"/>
          <w:szCs w:val="24"/>
        </w:rPr>
        <w:t xml:space="preserve"> et écrit dans le fichier </w:t>
      </w:r>
      <w:del w:id="64" w:author="OpenSolution" w:date="2020-04-03T08:35:00Z">
        <w:r w:rsidDel="009A6B99">
          <w:rPr>
            <w:bCs/>
            <w:i/>
            <w:iCs/>
            <w:sz w:val="24"/>
            <w:szCs w:val="24"/>
          </w:rPr>
          <w:delText xml:space="preserve"> </w:delText>
        </w:r>
      </w:del>
      <w:r>
        <w:rPr>
          <w:bCs/>
          <w:i/>
          <w:iCs/>
          <w:sz w:val="24"/>
          <w:szCs w:val="24"/>
        </w:rPr>
        <w:t>meteo.C</w:t>
      </w:r>
      <w:del w:id="65" w:author="OpenSolution" w:date="2020-04-03T08:44:00Z">
        <w:r w:rsidDel="008B4BAD">
          <w:rPr>
            <w:bCs/>
            <w:i/>
            <w:iCs/>
            <w:sz w:val="24"/>
            <w:szCs w:val="24"/>
          </w:rPr>
          <w:delText>V</w:delText>
        </w:r>
      </w:del>
      <w:r>
        <w:rPr>
          <w:bCs/>
          <w:i/>
          <w:iCs/>
          <w:sz w:val="24"/>
          <w:szCs w:val="24"/>
        </w:rPr>
        <w:t>S</w:t>
      </w:r>
      <w:ins w:id="66" w:author="OpenSolution" w:date="2020-04-03T08:44:00Z">
        <w:r w:rsidR="008B4BAD">
          <w:rPr>
            <w:bCs/>
            <w:i/>
            <w:iCs/>
            <w:sz w:val="24"/>
            <w:szCs w:val="24"/>
          </w:rPr>
          <w:t>V</w:t>
        </w:r>
      </w:ins>
      <w:r>
        <w:rPr>
          <w:bCs/>
          <w:i/>
          <w:iCs/>
          <w:sz w:val="24"/>
          <w:szCs w:val="24"/>
        </w:rPr>
        <w:t xml:space="preserve"> </w:t>
      </w:r>
    </w:p>
    <w:p w14:paraId="132261A7" w14:textId="6CCE7E49" w:rsidR="00BF7A41" w:rsidRDefault="00BF7A41" w:rsidP="00BF7A41">
      <w:pPr>
        <w:pStyle w:val="Contenu"/>
        <w:rPr>
          <w:bCs/>
          <w:i/>
          <w:iCs/>
          <w:sz w:val="24"/>
          <w:szCs w:val="24"/>
        </w:rPr>
      </w:pPr>
      <w:r>
        <w:rPr>
          <w:bCs/>
          <w:i/>
          <w:iCs/>
          <w:sz w:val="24"/>
          <w:szCs w:val="24"/>
        </w:rPr>
        <w:t xml:space="preserve">F4 Notification temps réel de certaines données critiques  </w:t>
      </w:r>
    </w:p>
    <w:p w14:paraId="290903E2" w14:textId="12C1778A" w:rsidR="00BF7A41" w:rsidRPr="00F278B1" w:rsidRDefault="00BF7A41" w:rsidP="00BF7A41">
      <w:pPr>
        <w:pStyle w:val="Contenu"/>
        <w:rPr>
          <w:bCs/>
          <w:i/>
          <w:iCs/>
          <w:sz w:val="24"/>
          <w:szCs w:val="24"/>
        </w:rPr>
      </w:pPr>
      <w:r>
        <w:rPr>
          <w:bCs/>
          <w:i/>
          <w:iCs/>
          <w:sz w:val="24"/>
          <w:szCs w:val="24"/>
        </w:rPr>
        <w:t>BLP</w:t>
      </w:r>
      <w:ins w:id="67" w:author="OpenSolution" w:date="2020-04-03T08:30:00Z">
        <w:r w:rsidR="00DD63B7">
          <w:rPr>
            <w:bCs/>
            <w:i/>
            <w:iCs/>
            <w:sz w:val="24"/>
            <w:szCs w:val="24"/>
          </w:rPr>
          <w:t xml:space="preserve"> </w:t>
        </w:r>
      </w:ins>
      <w:r w:rsidRPr="00F278B1">
        <w:rPr>
          <w:bCs/>
          <w:i/>
          <w:iCs/>
          <w:sz w:val="24"/>
          <w:szCs w:val="24"/>
        </w:rPr>
        <w:t xml:space="preserve">: </w:t>
      </w:r>
      <w:del w:id="68" w:author="OpenSolution" w:date="2020-04-03T08:34:00Z">
        <w:r w:rsidRPr="00F278B1" w:rsidDel="00DD63B7">
          <w:rPr>
            <w:bCs/>
            <w:i/>
            <w:iCs/>
            <w:sz w:val="24"/>
            <w:szCs w:val="24"/>
          </w:rPr>
          <w:delText>gére</w:delText>
        </w:r>
      </w:del>
      <w:ins w:id="69" w:author="OpenSolution" w:date="2020-04-03T08:34:00Z">
        <w:r w:rsidR="00DD63B7" w:rsidRPr="00F278B1">
          <w:rPr>
            <w:bCs/>
            <w:i/>
            <w:iCs/>
            <w:sz w:val="24"/>
            <w:szCs w:val="24"/>
          </w:rPr>
          <w:t>gère</w:t>
        </w:r>
      </w:ins>
      <w:r w:rsidRPr="00F278B1">
        <w:rPr>
          <w:bCs/>
          <w:i/>
          <w:iCs/>
          <w:sz w:val="24"/>
          <w:szCs w:val="24"/>
        </w:rPr>
        <w:t xml:space="preserve"> ceci par un code python </w:t>
      </w:r>
    </w:p>
    <w:p w14:paraId="04B23B57" w14:textId="62D87201" w:rsidR="00BF7A41" w:rsidRDefault="00BF7A41" w:rsidP="00BF7A41">
      <w:pPr>
        <w:pStyle w:val="Contenu"/>
        <w:rPr>
          <w:bCs/>
          <w:i/>
          <w:iCs/>
          <w:sz w:val="24"/>
          <w:szCs w:val="24"/>
        </w:rPr>
      </w:pPr>
      <w:r>
        <w:rPr>
          <w:bCs/>
          <w:i/>
          <w:iCs/>
          <w:sz w:val="24"/>
          <w:szCs w:val="24"/>
        </w:rPr>
        <w:t>F5 stockage des données dans la BD</w:t>
      </w:r>
    </w:p>
    <w:p w14:paraId="449B39CB" w14:textId="072E745F" w:rsidR="00BF7A41" w:rsidRDefault="00BF7A41" w:rsidP="00BF7A41">
      <w:pPr>
        <w:pStyle w:val="Contenu"/>
        <w:rPr>
          <w:bCs/>
          <w:i/>
          <w:iCs/>
          <w:sz w:val="24"/>
          <w:szCs w:val="24"/>
        </w:rPr>
      </w:pPr>
      <w:r>
        <w:rPr>
          <w:bCs/>
          <w:i/>
          <w:iCs/>
          <w:sz w:val="24"/>
          <w:szCs w:val="24"/>
        </w:rPr>
        <w:t xml:space="preserve">BLP Code php qui insère dans la BD meteoinsertvalue </w:t>
      </w:r>
    </w:p>
    <w:p w14:paraId="1204FBA3" w14:textId="57C1FC07" w:rsidR="00BF7A41" w:rsidRDefault="00BF7A41" w:rsidP="00BF7A41">
      <w:pPr>
        <w:pStyle w:val="Contenu"/>
        <w:rPr>
          <w:bCs/>
          <w:i/>
          <w:iCs/>
          <w:sz w:val="24"/>
          <w:szCs w:val="24"/>
        </w:rPr>
      </w:pPr>
      <w:r>
        <w:rPr>
          <w:bCs/>
          <w:i/>
          <w:iCs/>
          <w:sz w:val="24"/>
          <w:szCs w:val="24"/>
        </w:rPr>
        <w:t>F6 application web d</w:t>
      </w:r>
      <w:ins w:id="70" w:author="OpenSolution" w:date="2020-04-03T08:30:00Z">
        <w:r w:rsidR="00DD63B7">
          <w:rPr>
            <w:bCs/>
            <w:i/>
            <w:iCs/>
            <w:sz w:val="24"/>
            <w:szCs w:val="24"/>
          </w:rPr>
          <w:t>’a</w:t>
        </w:r>
      </w:ins>
      <w:del w:id="71" w:author="OpenSolution" w:date="2020-04-03T08:30:00Z">
        <w:r w:rsidDel="00DD63B7">
          <w:rPr>
            <w:bCs/>
            <w:i/>
            <w:iCs/>
            <w:sz w:val="24"/>
            <w:szCs w:val="24"/>
          </w:rPr>
          <w:delText>á</w:delText>
        </w:r>
      </w:del>
      <w:r>
        <w:rPr>
          <w:bCs/>
          <w:i/>
          <w:iCs/>
          <w:sz w:val="24"/>
          <w:szCs w:val="24"/>
        </w:rPr>
        <w:t>ffichage des donn</w:t>
      </w:r>
      <w:del w:id="72" w:author="OpenSolution" w:date="2020-04-03T08:30:00Z">
        <w:r w:rsidDel="00DD63B7">
          <w:rPr>
            <w:bCs/>
            <w:i/>
            <w:iCs/>
            <w:sz w:val="24"/>
            <w:szCs w:val="24"/>
          </w:rPr>
          <w:delText>’’e</w:delText>
        </w:r>
      </w:del>
      <w:ins w:id="73" w:author="OpenSolution" w:date="2020-04-03T08:30:00Z">
        <w:r w:rsidR="00DD63B7">
          <w:rPr>
            <w:bCs/>
            <w:i/>
            <w:iCs/>
            <w:sz w:val="24"/>
            <w:szCs w:val="24"/>
          </w:rPr>
          <w:t>é</w:t>
        </w:r>
      </w:ins>
      <w:r>
        <w:rPr>
          <w:bCs/>
          <w:i/>
          <w:iCs/>
          <w:sz w:val="24"/>
          <w:szCs w:val="24"/>
        </w:rPr>
        <w:t xml:space="preserve">es </w:t>
      </w:r>
    </w:p>
    <w:p w14:paraId="64365C5A" w14:textId="19791F56" w:rsidR="00BF7A41" w:rsidDel="00DD63B7" w:rsidRDefault="00BF7A41" w:rsidP="00BF7A41">
      <w:pPr>
        <w:pStyle w:val="Contenu"/>
        <w:rPr>
          <w:del w:id="74" w:author="OpenSolution" w:date="2020-04-03T08:31:00Z"/>
          <w:bCs/>
          <w:i/>
          <w:iCs/>
          <w:sz w:val="24"/>
          <w:szCs w:val="24"/>
        </w:rPr>
      </w:pPr>
      <w:del w:id="75" w:author="OpenSolution" w:date="2020-04-03T08:31:00Z">
        <w:r w:rsidDel="00DD63B7">
          <w:rPr>
            <w:bCs/>
            <w:i/>
            <w:iCs/>
            <w:sz w:val="24"/>
            <w:szCs w:val="24"/>
          </w:rPr>
          <w:delText xml:space="preserve">BLP   Index.php </w:delText>
        </w:r>
      </w:del>
    </w:p>
    <w:p w14:paraId="1481D51F" w14:textId="35408631" w:rsidR="00BF7A41" w:rsidRDefault="00BF7A41" w:rsidP="00BF7A41">
      <w:pPr>
        <w:pStyle w:val="Contenu"/>
        <w:rPr>
          <w:bCs/>
          <w:i/>
          <w:iCs/>
          <w:sz w:val="24"/>
          <w:szCs w:val="24"/>
        </w:rPr>
      </w:pPr>
      <w:r>
        <w:rPr>
          <w:bCs/>
          <w:i/>
          <w:iCs/>
          <w:sz w:val="24"/>
          <w:szCs w:val="24"/>
        </w:rPr>
        <w:t xml:space="preserve">F7 Accès distant au serveur web avec accès sécurisé </w:t>
      </w:r>
      <w:del w:id="76" w:author="OpenSolution" w:date="2020-04-03T08:30:00Z">
        <w:r w:rsidDel="003A62AB">
          <w:rPr>
            <w:bCs/>
            <w:i/>
            <w:iCs/>
            <w:sz w:val="24"/>
            <w:szCs w:val="24"/>
          </w:rPr>
          <w:delText xml:space="preserve"> </w:delText>
        </w:r>
      </w:del>
      <w:r>
        <w:rPr>
          <w:bCs/>
          <w:i/>
          <w:iCs/>
          <w:sz w:val="24"/>
          <w:szCs w:val="24"/>
        </w:rPr>
        <w:t>et certificat.</w:t>
      </w:r>
    </w:p>
    <w:p w14:paraId="53D9B35E" w14:textId="6D02B07D" w:rsidR="00BF7A41" w:rsidDel="001D143C" w:rsidRDefault="00BF7A41" w:rsidP="00BF7A41">
      <w:pPr>
        <w:pStyle w:val="Contenu"/>
        <w:rPr>
          <w:del w:id="77" w:author="OpenSolution" w:date="2020-04-03T08:30:00Z"/>
        </w:rPr>
      </w:pPr>
      <w:del w:id="78" w:author="OpenSolution" w:date="2020-04-03T08:30:00Z">
        <w:r w:rsidDel="001D143C">
          <w:rPr>
            <w:bCs/>
            <w:i/>
            <w:iCs/>
            <w:sz w:val="24"/>
            <w:szCs w:val="24"/>
          </w:rPr>
          <w:delText>BLP</w:delText>
        </w:r>
        <w:r w:rsidRPr="00F278B1" w:rsidDel="001D143C">
          <w:rPr>
            <w:bCs/>
            <w:i/>
            <w:iCs/>
            <w:sz w:val="24"/>
            <w:szCs w:val="24"/>
          </w:rPr>
          <w:delText xml:space="preserve"> va le faire aujourd’hui et me fait  une démo la semaine prochaine</w:delText>
        </w:r>
        <w:r w:rsidDel="001D143C">
          <w:delText xml:space="preserve"> </w:delText>
        </w:r>
      </w:del>
    </w:p>
    <w:p w14:paraId="6CF9E30E" w14:textId="479099B3" w:rsidR="00BF7A41" w:rsidDel="00F278B1" w:rsidRDefault="00BF7A41" w:rsidP="00BF7A41">
      <w:pPr>
        <w:pStyle w:val="Contenu"/>
        <w:rPr>
          <w:del w:id="79" w:author="OpenSolution" w:date="2020-04-03T08:24:00Z"/>
        </w:rPr>
      </w:pPr>
      <w:del w:id="80" w:author="OpenSolution" w:date="2020-04-03T08:24:00Z">
        <w:r w:rsidDel="00F278B1">
          <w:delText xml:space="preserve">F8 Application mobile qui va pointer sur le serveur web </w:delText>
        </w:r>
      </w:del>
    </w:p>
    <w:p w14:paraId="20D2E8F7" w14:textId="77777777" w:rsidR="00F278B1" w:rsidRDefault="00F278B1" w:rsidP="00E631BE">
      <w:pPr>
        <w:pStyle w:val="Contenu"/>
        <w:rPr>
          <w:ins w:id="81" w:author="OpenSolution" w:date="2020-04-03T08:24:00Z"/>
        </w:rPr>
      </w:pPr>
    </w:p>
    <w:p w14:paraId="2407D25D" w14:textId="2B777511" w:rsidR="00E631BE" w:rsidDel="00F278B1" w:rsidRDefault="00BF7A41" w:rsidP="00E631BE">
      <w:pPr>
        <w:pStyle w:val="Contenu"/>
        <w:rPr>
          <w:del w:id="82" w:author="OpenSolution" w:date="2020-04-03T08:24:00Z"/>
        </w:rPr>
      </w:pPr>
      <w:ins w:id="83" w:author="Marie-Agnes Peraldi" w:date="2020-04-02T17:31:00Z">
        <w:del w:id="84" w:author="OpenSolution" w:date="2020-04-03T08:24:00Z">
          <w:r w:rsidDel="00F278B1">
            <w:delText xml:space="preserve">Normalement c’est  JM et NJ </w:delText>
          </w:r>
        </w:del>
      </w:ins>
    </w:p>
    <w:p w14:paraId="5B1DEC6F" w14:textId="7F6E7FF2" w:rsidR="00E631BE" w:rsidRDefault="00E631BE" w:rsidP="00E631BE">
      <w:pPr>
        <w:pStyle w:val="Contenu"/>
      </w:pPr>
      <w:r>
        <w:t>Jimmy : Programmation de la carte sparkfun weather shield et développement de l'application mobile</w:t>
      </w:r>
    </w:p>
    <w:p w14:paraId="7FF13026" w14:textId="0C4510C1" w:rsidR="008C7256" w:rsidRDefault="008C7256" w:rsidP="00E631BE">
      <w:pPr>
        <w:pStyle w:val="Contenu"/>
        <w:rPr>
          <w:ins w:id="85" w:author="OpenSolution" w:date="2020-04-03T08:35:00Z"/>
          <w:i/>
          <w:sz w:val="24"/>
        </w:rPr>
      </w:pPr>
      <w:ins w:id="86" w:author="OpenSolution" w:date="2020-04-03T08:34:00Z">
        <w:r w:rsidRPr="008C7256">
          <w:rPr>
            <w:i/>
            <w:sz w:val="24"/>
            <w:rPrChange w:id="87" w:author="OpenSolution" w:date="2020-04-03T08:35:00Z">
              <w:rPr/>
            </w:rPrChange>
          </w:rPr>
          <w:t xml:space="preserve">F2 Développement du code pour la transmission </w:t>
        </w:r>
      </w:ins>
      <w:ins w:id="88" w:author="OpenSolution" w:date="2020-04-03T08:35:00Z">
        <w:r w:rsidRPr="008C7256">
          <w:rPr>
            <w:i/>
            <w:sz w:val="24"/>
            <w:rPrChange w:id="89" w:author="OpenSolution" w:date="2020-04-03T08:35:00Z">
              <w:rPr/>
            </w:rPrChange>
          </w:rPr>
          <w:t>LoRa</w:t>
        </w:r>
      </w:ins>
    </w:p>
    <w:p w14:paraId="50A07CB3" w14:textId="6AE392EA" w:rsidR="008C7256" w:rsidRPr="008C7256" w:rsidRDefault="008C7256" w:rsidP="00E631BE">
      <w:pPr>
        <w:pStyle w:val="Contenu"/>
        <w:rPr>
          <w:ins w:id="90" w:author="OpenSolution" w:date="2020-04-03T08:34:00Z"/>
          <w:i/>
          <w:sz w:val="24"/>
          <w:rPrChange w:id="91" w:author="OpenSolution" w:date="2020-04-03T08:35:00Z">
            <w:rPr>
              <w:ins w:id="92" w:author="OpenSolution" w:date="2020-04-03T08:34:00Z"/>
            </w:rPr>
          </w:rPrChange>
        </w:rPr>
      </w:pPr>
      <w:ins w:id="93" w:author="OpenSolution" w:date="2020-04-03T08:35:00Z">
        <w:r>
          <w:rPr>
            <w:i/>
            <w:sz w:val="24"/>
          </w:rPr>
          <w:t>F8 Développement d’une appli web et de son infrastructure pointant vers le serveur web</w:t>
        </w:r>
      </w:ins>
    </w:p>
    <w:p w14:paraId="3E34AD14" w14:textId="007E14D0" w:rsidR="00BF7A41" w:rsidDel="008C7256" w:rsidRDefault="00BF7A41" w:rsidP="00BF7A41">
      <w:pPr>
        <w:pStyle w:val="Contenu"/>
        <w:rPr>
          <w:ins w:id="94" w:author="Marie-Agnes Peraldi" w:date="2020-04-02T17:30:00Z"/>
          <w:del w:id="95" w:author="OpenSolution" w:date="2020-04-03T08:34:00Z"/>
        </w:rPr>
      </w:pPr>
      <w:ins w:id="96" w:author="Marie-Agnes Peraldi" w:date="2020-04-02T17:30:00Z">
        <w:del w:id="97" w:author="OpenSolution" w:date="2020-04-03T08:34:00Z">
          <w:r w:rsidDel="008C7256">
            <w:delText>Que fait JM ??????</w:delText>
          </w:r>
        </w:del>
      </w:ins>
    </w:p>
    <w:p w14:paraId="26045670" w14:textId="77777777" w:rsidR="00E631BE" w:rsidRDefault="00E631BE" w:rsidP="00E631BE">
      <w:pPr>
        <w:pStyle w:val="Contenu"/>
      </w:pPr>
    </w:p>
    <w:p w14:paraId="235EE1C3" w14:textId="20032DDC" w:rsidR="00F278B1" w:rsidRDefault="00E631BE" w:rsidP="00F278B1">
      <w:pPr>
        <w:pStyle w:val="Contenu"/>
        <w:rPr>
          <w:ins w:id="98" w:author="OpenSolution" w:date="2020-04-03T08:31:00Z"/>
        </w:rPr>
      </w:pPr>
      <w:r>
        <w:t>Nassim : Programmation des cartes UCA board</w:t>
      </w:r>
    </w:p>
    <w:p w14:paraId="6DBCFE02" w14:textId="660C54B3" w:rsidR="00DD63B7" w:rsidRDefault="00DD63B7" w:rsidP="00F278B1">
      <w:pPr>
        <w:pStyle w:val="Contenu"/>
        <w:rPr>
          <w:ins w:id="99" w:author="OpenSolution" w:date="2020-04-03T08:35:00Z"/>
          <w:i/>
          <w:sz w:val="24"/>
        </w:rPr>
      </w:pPr>
      <w:ins w:id="100" w:author="OpenSolution" w:date="2020-04-03T08:31:00Z">
        <w:r w:rsidRPr="00DD63B7">
          <w:rPr>
            <w:i/>
            <w:sz w:val="24"/>
            <w:rPrChange w:id="101" w:author="OpenSolution" w:date="2020-04-03T08:31:00Z">
              <w:rPr/>
            </w:rPrChange>
          </w:rPr>
          <w:t xml:space="preserve">F2 </w:t>
        </w:r>
      </w:ins>
      <w:ins w:id="102" w:author="OpenSolution" w:date="2020-04-03T08:37:00Z">
        <w:r w:rsidR="00E57779">
          <w:rPr>
            <w:i/>
            <w:sz w:val="24"/>
          </w:rPr>
          <w:t>Transmission des données</w:t>
        </w:r>
      </w:ins>
      <w:ins w:id="103" w:author="OpenSolution" w:date="2020-04-03T08:31:00Z">
        <w:r w:rsidRPr="00DD63B7">
          <w:rPr>
            <w:i/>
            <w:sz w:val="24"/>
            <w:rPrChange w:id="104" w:author="OpenSolution" w:date="2020-04-03T08:31:00Z">
              <w:rPr/>
            </w:rPrChange>
          </w:rPr>
          <w:t xml:space="preserve"> en LoRa</w:t>
        </w:r>
      </w:ins>
      <w:ins w:id="105" w:author="OpenSolution" w:date="2020-04-03T08:37:00Z">
        <w:r w:rsidR="00E57779">
          <w:rPr>
            <w:i/>
            <w:sz w:val="24"/>
          </w:rPr>
          <w:t xml:space="preserve"> grâce aux codes obtenues avec l’aide de Mme Belleudy</w:t>
        </w:r>
      </w:ins>
    </w:p>
    <w:p w14:paraId="131B122E" w14:textId="40AD002D" w:rsidR="009A6B99" w:rsidRPr="00DD63B7" w:rsidRDefault="009A6B99" w:rsidP="00F278B1">
      <w:pPr>
        <w:pStyle w:val="Contenu"/>
        <w:rPr>
          <w:ins w:id="106" w:author="OpenSolution" w:date="2020-04-03T08:23:00Z"/>
          <w:i/>
          <w:sz w:val="24"/>
          <w:rPrChange w:id="107" w:author="OpenSolution" w:date="2020-04-03T08:31:00Z">
            <w:rPr>
              <w:ins w:id="108" w:author="OpenSolution" w:date="2020-04-03T08:23:00Z"/>
            </w:rPr>
          </w:rPrChange>
        </w:rPr>
      </w:pPr>
      <w:ins w:id="109" w:author="OpenSolution" w:date="2020-04-03T08:35:00Z">
        <w:r>
          <w:rPr>
            <w:i/>
            <w:sz w:val="24"/>
          </w:rPr>
          <w:t>F3 Ecriture de données dans un fichier CSV</w:t>
        </w:r>
      </w:ins>
      <w:ins w:id="110" w:author="OpenSolution" w:date="2020-04-03T09:01:00Z">
        <w:r w:rsidR="002026C5">
          <w:rPr>
            <w:i/>
            <w:sz w:val="24"/>
          </w:rPr>
          <w:t xml:space="preserve"> (code..)</w:t>
        </w:r>
      </w:ins>
      <w:bookmarkStart w:id="111" w:name="_GoBack"/>
      <w:bookmarkEnd w:id="111"/>
    </w:p>
    <w:p w14:paraId="41255976" w14:textId="334CD7ED" w:rsidR="00BF7A41" w:rsidRPr="00DD63B7" w:rsidRDefault="00DD63B7" w:rsidP="00F278B1">
      <w:pPr>
        <w:pStyle w:val="Contenu"/>
        <w:rPr>
          <w:ins w:id="112" w:author="Marie-Agnes Peraldi" w:date="2020-04-02T17:30:00Z"/>
          <w:i/>
          <w:sz w:val="24"/>
          <w:rPrChange w:id="113" w:author="OpenSolution" w:date="2020-04-03T08:31:00Z">
            <w:rPr>
              <w:ins w:id="114" w:author="Marie-Agnes Peraldi" w:date="2020-04-02T17:30:00Z"/>
            </w:rPr>
          </w:rPrChange>
        </w:rPr>
      </w:pPr>
      <w:ins w:id="115" w:author="OpenSolution" w:date="2020-04-03T08:31:00Z">
        <w:r w:rsidRPr="00DD63B7">
          <w:rPr>
            <w:i/>
            <w:sz w:val="24"/>
            <w:rPrChange w:id="116" w:author="OpenSolution" w:date="2020-04-03T08:31:00Z">
              <w:rPr/>
            </w:rPrChange>
          </w:rPr>
          <w:t xml:space="preserve">F8 </w:t>
        </w:r>
      </w:ins>
      <w:ins w:id="117" w:author="OpenSolution" w:date="2020-04-03T08:23:00Z">
        <w:r w:rsidR="00F278B1" w:rsidRPr="00DD63B7">
          <w:rPr>
            <w:i/>
            <w:sz w:val="24"/>
            <w:rPrChange w:id="118" w:author="OpenSolution" w:date="2020-04-03T08:31:00Z">
              <w:rPr/>
            </w:rPrChange>
          </w:rPr>
          <w:t>Développement d’une architecture mobile pour notre projet, application mobile qui pointe vers le serveur web</w:t>
        </w:r>
      </w:ins>
      <w:ins w:id="119" w:author="OpenSolution" w:date="2020-04-03T08:24:00Z">
        <w:r w:rsidR="00F278B1" w:rsidRPr="00DD63B7">
          <w:rPr>
            <w:i/>
            <w:sz w:val="24"/>
            <w:rPrChange w:id="120" w:author="OpenSolution" w:date="2020-04-03T08:31:00Z">
              <w:rPr/>
            </w:rPrChange>
          </w:rPr>
          <w:t>.</w:t>
        </w:r>
      </w:ins>
    </w:p>
    <w:p w14:paraId="36B16DF0" w14:textId="4ACFB8E5" w:rsidR="00E631BE" w:rsidRPr="00D70D02" w:rsidRDefault="00E631BE" w:rsidP="00E631BE">
      <w:pPr>
        <w:pStyle w:val="Contenu"/>
      </w:pPr>
    </w:p>
    <w:sectPr w:rsidR="00E631BE" w:rsidRPr="00D70D02" w:rsidSect="00AB02A7">
      <w:headerReference w:type="default" r:id="rId24"/>
      <w:footerReference w:type="default" r:id="rId2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03CED" w14:textId="77777777" w:rsidR="00DB152C" w:rsidRDefault="00DB152C">
      <w:r>
        <w:separator/>
      </w:r>
    </w:p>
    <w:p w14:paraId="3EBE2332" w14:textId="77777777" w:rsidR="00DB152C" w:rsidRDefault="00DB152C"/>
  </w:endnote>
  <w:endnote w:type="continuationSeparator" w:id="0">
    <w:p w14:paraId="33687027" w14:textId="77777777" w:rsidR="00DB152C" w:rsidRDefault="00DB152C">
      <w:r>
        <w:continuationSeparator/>
      </w:r>
    </w:p>
    <w:p w14:paraId="48A35B0A" w14:textId="77777777" w:rsidR="00DB152C" w:rsidRDefault="00DB1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14:paraId="756CE9EE" w14:textId="565200CD"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2026C5">
          <w:rPr>
            <w:noProof/>
            <w:lang w:bidi="fr-FR"/>
          </w:rPr>
          <w:t>8</w:t>
        </w:r>
        <w:r>
          <w:rPr>
            <w:noProof/>
            <w:lang w:bidi="fr-FR"/>
          </w:rPr>
          <w:fldChar w:fldCharType="end"/>
        </w:r>
      </w:p>
    </w:sdtContent>
  </w:sdt>
  <w:p w14:paraId="6E574B8A"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AFD9D" w14:textId="77777777" w:rsidR="00DB152C" w:rsidRDefault="00DB152C">
      <w:r>
        <w:separator/>
      </w:r>
    </w:p>
    <w:p w14:paraId="27805A49" w14:textId="77777777" w:rsidR="00DB152C" w:rsidRDefault="00DB152C"/>
  </w:footnote>
  <w:footnote w:type="continuationSeparator" w:id="0">
    <w:p w14:paraId="647B438B" w14:textId="77777777" w:rsidR="00DB152C" w:rsidRDefault="00DB152C">
      <w:r>
        <w:continuationSeparator/>
      </w:r>
    </w:p>
    <w:p w14:paraId="67DB1D2A" w14:textId="77777777" w:rsidR="00DB152C" w:rsidRDefault="00DB152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3C3C3B1" w14:textId="77777777" w:rsidTr="00360494">
      <w:trPr>
        <w:trHeight w:val="978"/>
      </w:trPr>
      <w:tc>
        <w:tcPr>
          <w:tcW w:w="10035" w:type="dxa"/>
          <w:tcBorders>
            <w:top w:val="nil"/>
            <w:left w:val="nil"/>
            <w:bottom w:val="single" w:sz="36" w:space="0" w:color="34ABA2" w:themeColor="accent3"/>
            <w:right w:val="nil"/>
          </w:tcBorders>
        </w:tcPr>
        <w:p w14:paraId="39C98A19" w14:textId="77777777" w:rsidR="00D077E9" w:rsidRDefault="00D077E9">
          <w:pPr>
            <w:pStyle w:val="En-tte"/>
          </w:pPr>
        </w:p>
      </w:tc>
    </w:tr>
  </w:tbl>
  <w:p w14:paraId="08371247" w14:textId="77777777" w:rsidR="00D077E9" w:rsidRDefault="00D077E9" w:rsidP="00D077E9">
    <w:pPr>
      <w:pStyle w:val="En-tte"/>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penSolution">
    <w15:presenceInfo w15:providerId="None" w15:userId="OpenSolution"/>
  </w15:person>
  <w15:person w15:author="Marie-Agnes Peraldi">
    <w15:presenceInfo w15:providerId="AD" w15:userId="S::Marie-Agnes.PERALDI@unice.fr::87533b8b-583a-43dc-b7a4-b2ecddf6f5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trackRevision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3C"/>
    <w:rsid w:val="0002482E"/>
    <w:rsid w:val="00050324"/>
    <w:rsid w:val="000944C4"/>
    <w:rsid w:val="000A0150"/>
    <w:rsid w:val="000E63C9"/>
    <w:rsid w:val="00130E9D"/>
    <w:rsid w:val="00150A6D"/>
    <w:rsid w:val="00185B35"/>
    <w:rsid w:val="001D143C"/>
    <w:rsid w:val="001F2BC8"/>
    <w:rsid w:val="001F5F6B"/>
    <w:rsid w:val="001F63CC"/>
    <w:rsid w:val="002026C5"/>
    <w:rsid w:val="00233F27"/>
    <w:rsid w:val="00243EBC"/>
    <w:rsid w:val="00246A35"/>
    <w:rsid w:val="00270C80"/>
    <w:rsid w:val="00284348"/>
    <w:rsid w:val="002F51F5"/>
    <w:rsid w:val="00303254"/>
    <w:rsid w:val="00312137"/>
    <w:rsid w:val="00330359"/>
    <w:rsid w:val="0033762F"/>
    <w:rsid w:val="00360494"/>
    <w:rsid w:val="00366C7E"/>
    <w:rsid w:val="00384EA3"/>
    <w:rsid w:val="003A39A1"/>
    <w:rsid w:val="003A62AB"/>
    <w:rsid w:val="003C2191"/>
    <w:rsid w:val="003D3863"/>
    <w:rsid w:val="003F636C"/>
    <w:rsid w:val="004110DE"/>
    <w:rsid w:val="0044085A"/>
    <w:rsid w:val="004439F1"/>
    <w:rsid w:val="004802D9"/>
    <w:rsid w:val="004B21A5"/>
    <w:rsid w:val="004D7030"/>
    <w:rsid w:val="004F0C45"/>
    <w:rsid w:val="005037F0"/>
    <w:rsid w:val="00516A86"/>
    <w:rsid w:val="005275F6"/>
    <w:rsid w:val="00532541"/>
    <w:rsid w:val="00572102"/>
    <w:rsid w:val="005860D4"/>
    <w:rsid w:val="005E1604"/>
    <w:rsid w:val="005F1BB0"/>
    <w:rsid w:val="00623E91"/>
    <w:rsid w:val="00623FCC"/>
    <w:rsid w:val="00641D1A"/>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B4BAD"/>
    <w:rsid w:val="008C7256"/>
    <w:rsid w:val="00903C32"/>
    <w:rsid w:val="0091275B"/>
    <w:rsid w:val="00916B16"/>
    <w:rsid w:val="009173B9"/>
    <w:rsid w:val="0093335D"/>
    <w:rsid w:val="0093613E"/>
    <w:rsid w:val="00943026"/>
    <w:rsid w:val="00965C1D"/>
    <w:rsid w:val="00966B81"/>
    <w:rsid w:val="009A6B99"/>
    <w:rsid w:val="009C119A"/>
    <w:rsid w:val="009C7720"/>
    <w:rsid w:val="00A1564C"/>
    <w:rsid w:val="00A23AFA"/>
    <w:rsid w:val="00A31B3E"/>
    <w:rsid w:val="00A532F3"/>
    <w:rsid w:val="00A61747"/>
    <w:rsid w:val="00A8489E"/>
    <w:rsid w:val="00AB02A7"/>
    <w:rsid w:val="00AC29F3"/>
    <w:rsid w:val="00B231E5"/>
    <w:rsid w:val="00B3378D"/>
    <w:rsid w:val="00B82154"/>
    <w:rsid w:val="00BF7A41"/>
    <w:rsid w:val="00C02B87"/>
    <w:rsid w:val="00C038E5"/>
    <w:rsid w:val="00C4086D"/>
    <w:rsid w:val="00C408D0"/>
    <w:rsid w:val="00C95CF4"/>
    <w:rsid w:val="00CA1896"/>
    <w:rsid w:val="00CB5B28"/>
    <w:rsid w:val="00CB7A5F"/>
    <w:rsid w:val="00CF0E69"/>
    <w:rsid w:val="00CF5371"/>
    <w:rsid w:val="00D0323A"/>
    <w:rsid w:val="00D0559F"/>
    <w:rsid w:val="00D077E9"/>
    <w:rsid w:val="00D42CB7"/>
    <w:rsid w:val="00D5413D"/>
    <w:rsid w:val="00D570A9"/>
    <w:rsid w:val="00D70D02"/>
    <w:rsid w:val="00D770C7"/>
    <w:rsid w:val="00D86945"/>
    <w:rsid w:val="00D90290"/>
    <w:rsid w:val="00DB152C"/>
    <w:rsid w:val="00DD152F"/>
    <w:rsid w:val="00DD63B7"/>
    <w:rsid w:val="00DE213F"/>
    <w:rsid w:val="00DF027C"/>
    <w:rsid w:val="00E00A32"/>
    <w:rsid w:val="00E16849"/>
    <w:rsid w:val="00E22ACD"/>
    <w:rsid w:val="00E55D3C"/>
    <w:rsid w:val="00E57779"/>
    <w:rsid w:val="00E620B0"/>
    <w:rsid w:val="00E631BE"/>
    <w:rsid w:val="00E81B40"/>
    <w:rsid w:val="00EB22A2"/>
    <w:rsid w:val="00EF555B"/>
    <w:rsid w:val="00F027BB"/>
    <w:rsid w:val="00F11DCF"/>
    <w:rsid w:val="00F162EA"/>
    <w:rsid w:val="00F278B1"/>
    <w:rsid w:val="00F31E78"/>
    <w:rsid w:val="00F43BB5"/>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F9C54"/>
  <w15:docId w15:val="{285D153B-29CB-4A69-8D54-12CF55F0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E55D3C"/>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4D7030"/>
    <w:pPr>
      <w:spacing w:after="100"/>
    </w:pPr>
  </w:style>
  <w:style w:type="character" w:styleId="Lienhypertexte">
    <w:name w:val="Hyperlink"/>
    <w:basedOn w:val="Policepardfaut"/>
    <w:uiPriority w:val="99"/>
    <w:unhideWhenUsed/>
    <w:rsid w:val="004D7030"/>
    <w:rPr>
      <w:color w:val="3592CF" w:themeColor="hyperlink"/>
      <w:u w:val="single"/>
    </w:rPr>
  </w:style>
  <w:style w:type="paragraph" w:styleId="NormalWeb">
    <w:name w:val="Normal (Web)"/>
    <w:basedOn w:val="Normal"/>
    <w:uiPriority w:val="99"/>
    <w:semiHidden/>
    <w:unhideWhenUsed/>
    <w:rsid w:val="004F0C45"/>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paragraph" w:styleId="PrformatHTML">
    <w:name w:val="HTML Preformatted"/>
    <w:basedOn w:val="Normal"/>
    <w:link w:val="PrformatHTMLCar"/>
    <w:uiPriority w:val="99"/>
    <w:semiHidden/>
    <w:unhideWhenUsed/>
    <w:rsid w:val="00E6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fr-FR"/>
    </w:rPr>
  </w:style>
  <w:style w:type="character" w:customStyle="1" w:styleId="PrformatHTMLCar">
    <w:name w:val="Préformaté HTML Car"/>
    <w:basedOn w:val="Policepardfaut"/>
    <w:link w:val="PrformatHTML"/>
    <w:uiPriority w:val="99"/>
    <w:semiHidden/>
    <w:rsid w:val="00E631BE"/>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E631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2373">
      <w:bodyDiv w:val="1"/>
      <w:marLeft w:val="0"/>
      <w:marRight w:val="0"/>
      <w:marTop w:val="0"/>
      <w:marBottom w:val="0"/>
      <w:divBdr>
        <w:top w:val="none" w:sz="0" w:space="0" w:color="auto"/>
        <w:left w:val="none" w:sz="0" w:space="0" w:color="auto"/>
        <w:bottom w:val="none" w:sz="0" w:space="0" w:color="auto"/>
        <w:right w:val="none" w:sz="0" w:space="0" w:color="auto"/>
      </w:divBdr>
    </w:div>
    <w:div w:id="378744546">
      <w:bodyDiv w:val="1"/>
      <w:marLeft w:val="0"/>
      <w:marRight w:val="0"/>
      <w:marTop w:val="0"/>
      <w:marBottom w:val="0"/>
      <w:divBdr>
        <w:top w:val="none" w:sz="0" w:space="0" w:color="auto"/>
        <w:left w:val="none" w:sz="0" w:space="0" w:color="auto"/>
        <w:bottom w:val="none" w:sz="0" w:space="0" w:color="auto"/>
        <w:right w:val="none" w:sz="0" w:space="0" w:color="auto"/>
      </w:divBdr>
    </w:div>
    <w:div w:id="10911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fr.wikipedia.org/wiki/Nano-ordinateu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r.wikipedia.org/wiki/Universit%C3%A9_de_Cambridg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fr.wikipedia.org/wiki/Architecture_AR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s://fr.wikipedia.org/wiki/Ordinateur_%C3%A0_carte_uniqu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fr.wikipedia.org/wiki/Fondation_Raspberry_Pi"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0A698F9CD045788B2D1FCDD7D4DB8A"/>
        <w:category>
          <w:name w:val="Général"/>
          <w:gallery w:val="placeholder"/>
        </w:category>
        <w:types>
          <w:type w:val="bbPlcHdr"/>
        </w:types>
        <w:behaviors>
          <w:behavior w:val="content"/>
        </w:behaviors>
        <w:guid w:val="{992D62EE-1BB0-44B9-87D4-2D3A188D86D0}"/>
      </w:docPartPr>
      <w:docPartBody>
        <w:p w:rsidR="00FC7895" w:rsidRDefault="009D5CC6">
          <w:pPr>
            <w:pStyle w:val="360A698F9CD045788B2D1FCDD7D4DB8A"/>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mars 13</w:t>
          </w:r>
          <w:r w:rsidRPr="00D86945">
            <w:rPr>
              <w:rStyle w:val="Sous-titreCar"/>
              <w:b/>
              <w:lang w:bidi="fr-FR"/>
            </w:rPr>
            <w:fldChar w:fldCharType="end"/>
          </w:r>
        </w:p>
      </w:docPartBody>
    </w:docPart>
    <w:docPart>
      <w:docPartPr>
        <w:name w:val="DBB0343A4A4E47C5B67D772D9BD35B41"/>
        <w:category>
          <w:name w:val="Général"/>
          <w:gallery w:val="placeholder"/>
        </w:category>
        <w:types>
          <w:type w:val="bbPlcHdr"/>
        </w:types>
        <w:behaviors>
          <w:behavior w:val="content"/>
        </w:behaviors>
        <w:guid w:val="{E4547589-6B07-4A4D-894F-55101F099457}"/>
      </w:docPartPr>
      <w:docPartBody>
        <w:p w:rsidR="00FC7895" w:rsidRDefault="009C3F7A" w:rsidP="009C3F7A">
          <w:pPr>
            <w:pStyle w:val="DBB0343A4A4E47C5B67D772D9BD35B41"/>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7A"/>
    <w:rsid w:val="00447E75"/>
    <w:rsid w:val="004968AA"/>
    <w:rsid w:val="004A3190"/>
    <w:rsid w:val="006112DC"/>
    <w:rsid w:val="00733C12"/>
    <w:rsid w:val="009C3F7A"/>
    <w:rsid w:val="009D5CC6"/>
    <w:rsid w:val="00AB5852"/>
    <w:rsid w:val="00FC7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rsid w:val="009C3F7A"/>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sid w:val="009C3F7A"/>
    <w:rPr>
      <w:caps/>
      <w:color w:val="44546A" w:themeColor="text2"/>
      <w:spacing w:val="20"/>
      <w:sz w:val="32"/>
      <w:lang w:eastAsia="en-US"/>
    </w:rPr>
  </w:style>
  <w:style w:type="paragraph" w:customStyle="1" w:styleId="360A698F9CD045788B2D1FCDD7D4DB8A">
    <w:name w:val="360A698F9CD045788B2D1FCDD7D4DB8A"/>
  </w:style>
  <w:style w:type="paragraph" w:customStyle="1" w:styleId="C6674746046E4AED8C30CC86E787CCF6">
    <w:name w:val="C6674746046E4AED8C30CC86E787CCF6"/>
  </w:style>
  <w:style w:type="paragraph" w:customStyle="1" w:styleId="428A06B2BD99471EB2AD5354F2F309C8">
    <w:name w:val="428A06B2BD99471EB2AD5354F2F309C8"/>
  </w:style>
  <w:style w:type="paragraph" w:customStyle="1" w:styleId="99C669F7E51A4249A81BF07787709D3D">
    <w:name w:val="99C669F7E51A4249A81BF07787709D3D"/>
  </w:style>
  <w:style w:type="paragraph" w:customStyle="1" w:styleId="E1680A4D58A7487D9E05AA9BB211D984">
    <w:name w:val="E1680A4D58A7487D9E05AA9BB211D984"/>
  </w:style>
  <w:style w:type="paragraph" w:customStyle="1" w:styleId="B4F47164D0404DF99EC177DC9887D7B6">
    <w:name w:val="B4F47164D0404DF99EC177DC9887D7B6"/>
  </w:style>
  <w:style w:type="paragraph" w:customStyle="1" w:styleId="1B207E70267C48CC882307A17D2A0ADB">
    <w:name w:val="1B207E70267C48CC882307A17D2A0ADB"/>
  </w:style>
  <w:style w:type="paragraph" w:customStyle="1" w:styleId="FC3EA231352F4446AACE76B17E042A9A">
    <w:name w:val="FC3EA231352F4446AACE76B17E042A9A"/>
  </w:style>
  <w:style w:type="paragraph" w:customStyle="1" w:styleId="28398AA017AB42318AAF7C1C3A6F18BB">
    <w:name w:val="28398AA017AB42318AAF7C1C3A6F18BB"/>
    <w:rsid w:val="009C3F7A"/>
  </w:style>
  <w:style w:type="paragraph" w:customStyle="1" w:styleId="A6B32F9C19BD40ACA5A322A49D28E337">
    <w:name w:val="A6B32F9C19BD40ACA5A322A49D28E337"/>
    <w:rsid w:val="009C3F7A"/>
  </w:style>
  <w:style w:type="paragraph" w:customStyle="1" w:styleId="DBB0343A4A4E47C5B67D772D9BD35B41">
    <w:name w:val="DBB0343A4A4E47C5B67D772D9BD35B41"/>
    <w:rsid w:val="009C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06ADA66BF30439E3B113D1FB7D8F4" ma:contentTypeVersion="7" ma:contentTypeDescription="Crée un document." ma:contentTypeScope="" ma:versionID="3acc90a6fe68e42f6360fe840b3ee272">
  <xsd:schema xmlns:xsd="http://www.w3.org/2001/XMLSchema" xmlns:xs="http://www.w3.org/2001/XMLSchema" xmlns:p="http://schemas.microsoft.com/office/2006/metadata/properties" xmlns:ns3="e22e0ca3-d1c4-4479-931a-d6d5cfd694cc" targetNamespace="http://schemas.microsoft.com/office/2006/metadata/properties" ma:root="true" ma:fieldsID="3422f86a36f141a646eb3b2782ca4863" ns3:_="">
    <xsd:import namespace="e22e0ca3-d1c4-4479-931a-d6d5cfd694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e0ca3-d1c4-4479-931a-d6d5cfd694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7C89-E15D-47FA-8A61-EBED97936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e0ca3-d1c4-4479-931a-d6d5cfd69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501E9-08C7-4511-AA4D-EA422C21AD06}">
  <ds:schemaRefs>
    <ds:schemaRef ds:uri="http://schemas.microsoft.com/sharepoint/v3/contenttype/forms"/>
  </ds:schemaRefs>
</ds:datastoreItem>
</file>

<file path=customXml/itemProps3.xml><?xml version="1.0" encoding="utf-8"?>
<ds:datastoreItem xmlns:ds="http://schemas.openxmlformats.org/officeDocument/2006/customXml" ds:itemID="{26A0B858-4F31-4D52-843D-4F18C9C007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3EBA29-3ECB-4ECB-8C8A-F8701E8A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45</TotalTime>
  <Pages>8</Pages>
  <Words>996</Words>
  <Characters>5482</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OpenSolution</cp:lastModifiedBy>
  <cp:revision>20</cp:revision>
  <cp:lastPrinted>2006-08-01T17:47:00Z</cp:lastPrinted>
  <dcterms:created xsi:type="dcterms:W3CDTF">2020-04-02T15:36:00Z</dcterms:created>
  <dcterms:modified xsi:type="dcterms:W3CDTF">2020-04-03T07:01:00Z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0x0101006BB06ADA66BF30439E3B113D1FB7D8F4</vt:lpwstr>
  </property>
</Properties>
</file>